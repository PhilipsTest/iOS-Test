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ACA3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1E19DB09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14:paraId="228665E1" w14:textId="77777777" w:rsidTr="00BF3DB6">
        <w:tc>
          <w:tcPr>
            <w:tcW w:w="9027" w:type="dxa"/>
            <w:gridSpan w:val="5"/>
          </w:tcPr>
          <w:p w14:paraId="60F4985F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0ECF7F8A" w14:textId="77777777" w:rsidTr="00BF3DB6">
        <w:tc>
          <w:tcPr>
            <w:tcW w:w="990" w:type="dxa"/>
          </w:tcPr>
          <w:p w14:paraId="18FF3BC3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12A46536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47CB7307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14:paraId="6308A60A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5DD6A6F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5A4F66D0" w14:textId="77777777" w:rsidTr="00BF3DB6">
        <w:tc>
          <w:tcPr>
            <w:tcW w:w="990" w:type="dxa"/>
          </w:tcPr>
          <w:p w14:paraId="495C7AA5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7BD9D78A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6F2ED3E6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728407AD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4E27720E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616E3EE1" w14:textId="77777777" w:rsidTr="00BF3DB6">
        <w:tc>
          <w:tcPr>
            <w:tcW w:w="990" w:type="dxa"/>
          </w:tcPr>
          <w:p w14:paraId="332830B3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27E1158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01038F00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009193E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BE38810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12E7CB48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457318B3" w14:textId="77777777" w:rsidTr="00BF3DB6">
        <w:tc>
          <w:tcPr>
            <w:tcW w:w="990" w:type="dxa"/>
          </w:tcPr>
          <w:p w14:paraId="5D6F20A4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0B442ACB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512A60D9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61D23A0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908E62C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2BDF756" w14:textId="77777777" w:rsidTr="00BF3DB6">
        <w:trPr>
          <w:trHeight w:val="705"/>
        </w:trPr>
        <w:tc>
          <w:tcPr>
            <w:tcW w:w="990" w:type="dxa"/>
          </w:tcPr>
          <w:p w14:paraId="6B876863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44BC843E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0F2A161E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5C9F3D56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0EE2C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2B3F25" w:rsidRPr="00AA6240" w14:paraId="0803E503" w14:textId="77777777" w:rsidTr="00BF3DB6">
        <w:trPr>
          <w:trHeight w:val="588"/>
        </w:trPr>
        <w:tc>
          <w:tcPr>
            <w:tcW w:w="990" w:type="dxa"/>
          </w:tcPr>
          <w:p w14:paraId="566C0BE1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14:paraId="0A10ACE7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14:paraId="3CC5DE8E" w14:textId="77777777" w:rsidR="002B3F25" w:rsidRPr="00AA6240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0DF7AFC0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  <w:tcBorders>
              <w:bottom w:val="single" w:sz="4" w:space="0" w:color="auto"/>
            </w:tcBorders>
          </w:tcPr>
          <w:p w14:paraId="721E1B22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4.0.2 )</w:t>
            </w:r>
          </w:p>
        </w:tc>
      </w:tr>
      <w:tr w:rsidR="00BF3DB6" w:rsidRPr="00AA6240" w14:paraId="612ABEB9" w14:textId="77777777" w:rsidTr="00BF3DB6">
        <w:trPr>
          <w:trHeight w:val="525"/>
        </w:trPr>
        <w:tc>
          <w:tcPr>
            <w:tcW w:w="990" w:type="dxa"/>
          </w:tcPr>
          <w:p w14:paraId="415FEA74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  <w:p w14:paraId="39EA7C48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953C23D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13-05-2016</w:t>
            </w:r>
          </w:p>
          <w:p w14:paraId="73AE9C49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DE47879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CAE9D53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A445AD1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21D635EC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767AA570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16.2 release </w:t>
            </w:r>
            <w:proofErr w:type="gramStart"/>
            <w:r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>
              <w:rPr>
                <w:rFonts w:asciiTheme="majorHAnsi" w:hAnsiTheme="majorHAnsi" w:cs="Arial"/>
                <w:sz w:val="24"/>
                <w:szCs w:val="24"/>
              </w:rPr>
              <w:t xml:space="preserve"> 4.2.0 )</w:t>
            </w:r>
          </w:p>
          <w:p w14:paraId="31DF5E20" w14:textId="77777777" w:rsidR="00BF3DB6" w:rsidRDefault="00BF3DB6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2B3F25" w:rsidRPr="00AA6240" w14:paraId="6D50B4A3" w14:textId="77777777" w:rsidTr="00BF3DB6">
        <w:trPr>
          <w:trHeight w:val="633"/>
        </w:trPr>
        <w:tc>
          <w:tcPr>
            <w:tcW w:w="990" w:type="dxa"/>
          </w:tcPr>
          <w:p w14:paraId="62AE9320" w14:textId="2D5F4814" w:rsidR="002B3F25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  <w:p w14:paraId="5E4F1DB2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1C332529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959E837" w14:textId="7DBEA144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5ECD541" w14:textId="0733FB28" w:rsidR="0066067A" w:rsidRPr="0066067A" w:rsidRDefault="000C768E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ins w:id="0" w:author="Sulaiman, Sameer" w:date="2016-07-19T15:23:00Z">
              <w:r>
                <w:rPr>
                  <w:rFonts w:asciiTheme="majorHAnsi" w:hAnsiTheme="majorHAnsi" w:cs="Arial"/>
                  <w:sz w:val="24"/>
                  <w:szCs w:val="24"/>
                </w:rPr>
                <w:t>22</w:t>
              </w:r>
            </w:ins>
            <w:del w:id="1" w:author="Sulaiman, Sameer" w:date="2016-07-19T15:23:00Z">
              <w:r w:rsidR="00BF3DB6" w:rsidDel="00BF6C0E">
                <w:rPr>
                  <w:rFonts w:asciiTheme="majorHAnsi" w:hAnsiTheme="majorHAnsi" w:cs="Arial"/>
                  <w:sz w:val="24"/>
                  <w:szCs w:val="24"/>
                </w:rPr>
                <w:delText>15</w:delText>
              </w:r>
            </w:del>
            <w:r w:rsidR="00BF3DB6">
              <w:rPr>
                <w:rFonts w:asciiTheme="majorHAnsi" w:hAnsiTheme="majorHAnsi" w:cs="Arial"/>
                <w:sz w:val="24"/>
                <w:szCs w:val="24"/>
              </w:rPr>
              <w:t>-07-2016</w:t>
            </w:r>
          </w:p>
        </w:tc>
        <w:tc>
          <w:tcPr>
            <w:tcW w:w="1823" w:type="dxa"/>
          </w:tcPr>
          <w:p w14:paraId="46D584DF" w14:textId="77777777" w:rsidR="002B3F25" w:rsidRDefault="002B3F25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A91DC7" w14:textId="1BCA9C14" w:rsidR="0066067A" w:rsidRPr="00AA6240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FE6F08B" w14:textId="77777777" w:rsidR="002B3F25" w:rsidRDefault="002B3F25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09A6F7AA" w14:textId="77777777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4FE80CF8" w14:textId="4A286246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6A382084" w14:textId="2BC159D8" w:rsidR="0066067A" w:rsidRDefault="002B3F25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</w:t>
            </w:r>
            <w:r w:rsidR="00792A1B">
              <w:rPr>
                <w:rFonts w:asciiTheme="majorHAnsi" w:hAnsiTheme="majorHAnsi" w:cs="Arial"/>
                <w:sz w:val="24"/>
                <w:szCs w:val="24"/>
              </w:rPr>
              <w:t xml:space="preserve"> f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 xml:space="preserve">or PI 16.3 release ( version </w:t>
            </w:r>
            <w:ins w:id="2" w:author="Sulaiman, Sameer" w:date="2016-07-19T15:23:00Z">
              <w:r w:rsidR="00BF6C0E">
                <w:rPr>
                  <w:rFonts w:asciiTheme="majorHAnsi" w:hAnsiTheme="majorHAnsi" w:cs="Arial"/>
                  <w:sz w:val="24"/>
                  <w:szCs w:val="24"/>
                </w:rPr>
                <w:t>5</w:t>
              </w:r>
            </w:ins>
            <w:del w:id="3" w:author="Sulaiman, Sameer" w:date="2016-07-19T15:23:00Z">
              <w:r w:rsidR="00BF3DB6" w:rsidDel="00BF6C0E">
                <w:rPr>
                  <w:rFonts w:asciiTheme="majorHAnsi" w:hAnsiTheme="majorHAnsi" w:cs="Arial"/>
                  <w:sz w:val="24"/>
                  <w:szCs w:val="24"/>
                </w:rPr>
                <w:delText>4</w:delText>
              </w:r>
            </w:del>
            <w:r w:rsidR="00BF3DB6">
              <w:rPr>
                <w:rFonts w:asciiTheme="majorHAnsi" w:hAnsiTheme="majorHAnsi" w:cs="Arial"/>
                <w:sz w:val="24"/>
                <w:szCs w:val="24"/>
              </w:rPr>
              <w:t>.</w:t>
            </w:r>
            <w:ins w:id="4" w:author="Sulaiman, Sameer" w:date="2016-07-19T15:23:00Z">
              <w:r w:rsidR="00BF6C0E">
                <w:rPr>
                  <w:rFonts w:asciiTheme="majorHAnsi" w:hAnsiTheme="majorHAnsi" w:cs="Arial"/>
                  <w:sz w:val="24"/>
                  <w:szCs w:val="24"/>
                </w:rPr>
                <w:t>0</w:t>
              </w:r>
            </w:ins>
            <w:del w:id="5" w:author="Sulaiman, Sameer" w:date="2016-07-19T15:23:00Z">
              <w:r w:rsidR="00BF3DB6" w:rsidDel="00BF6C0E">
                <w:rPr>
                  <w:rFonts w:asciiTheme="majorHAnsi" w:hAnsiTheme="majorHAnsi" w:cs="Arial"/>
                  <w:sz w:val="24"/>
                  <w:szCs w:val="24"/>
                </w:rPr>
                <w:delText>3</w:delText>
              </w:r>
            </w:del>
            <w:r>
              <w:rPr>
                <w:rFonts w:asciiTheme="majorHAnsi" w:hAnsiTheme="majorHAnsi" w:cs="Arial"/>
                <w:sz w:val="24"/>
                <w:szCs w:val="24"/>
              </w:rPr>
              <w:t>.0 )</w:t>
            </w:r>
          </w:p>
          <w:p w14:paraId="14467059" w14:textId="404A6353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03750FF4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3CF1B458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69032B79" w14:textId="77777777" w:rsidTr="00F115B2">
        <w:tc>
          <w:tcPr>
            <w:tcW w:w="9090" w:type="dxa"/>
            <w:gridSpan w:val="4"/>
          </w:tcPr>
          <w:p w14:paraId="1FA0705C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14:paraId="75055694" w14:textId="77777777" w:rsidTr="00F115B2">
        <w:tc>
          <w:tcPr>
            <w:tcW w:w="1710" w:type="dxa"/>
          </w:tcPr>
          <w:p w14:paraId="39A7A7AF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6FD8BF89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938D83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44CC848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1AB07C6A" w14:textId="77777777" w:rsidTr="00F115B2">
        <w:tc>
          <w:tcPr>
            <w:tcW w:w="1710" w:type="dxa"/>
          </w:tcPr>
          <w:p w14:paraId="68D771A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2C305103" w14:textId="77777777"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Sreenath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Kooloth</w:t>
            </w:r>
            <w:proofErr w:type="spellEnd"/>
          </w:p>
        </w:tc>
        <w:tc>
          <w:tcPr>
            <w:tcW w:w="2160" w:type="dxa"/>
          </w:tcPr>
          <w:p w14:paraId="54A0BA2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351250BF" w14:textId="77777777" w:rsidR="001F0E4A" w:rsidRPr="00AA6240" w:rsidRDefault="00684C4A" w:rsidP="00684C4A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March-2016</w:t>
            </w:r>
          </w:p>
        </w:tc>
      </w:tr>
      <w:tr w:rsidR="001F0E4A" w:rsidRPr="00AA6240" w14:paraId="373E9A5A" w14:textId="77777777" w:rsidTr="00F115B2">
        <w:tc>
          <w:tcPr>
            <w:tcW w:w="1710" w:type="dxa"/>
          </w:tcPr>
          <w:p w14:paraId="7FA1BDD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14:paraId="7AFD621B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2160" w:type="dxa"/>
          </w:tcPr>
          <w:p w14:paraId="65A9A735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388090C5" w14:textId="77777777"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</w:tr>
      <w:tr w:rsidR="001F0E4A" w:rsidRPr="00AA6240" w14:paraId="66B7BDFF" w14:textId="77777777" w:rsidTr="00F115B2">
        <w:tc>
          <w:tcPr>
            <w:tcW w:w="1710" w:type="dxa"/>
          </w:tcPr>
          <w:p w14:paraId="77B43EC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58D9D24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3763DFA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0D87F3E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14:paraId="33A54794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14:paraId="3200D98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65A697A4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7C3C41C3" w14:textId="77777777" w:rsidTr="00F115B2">
        <w:tc>
          <w:tcPr>
            <w:tcW w:w="9090" w:type="dxa"/>
            <w:gridSpan w:val="2"/>
          </w:tcPr>
          <w:p w14:paraId="431448DE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7FAE6722" w14:textId="77777777" w:rsidTr="00F115B2">
        <w:trPr>
          <w:cantSplit/>
        </w:trPr>
        <w:tc>
          <w:tcPr>
            <w:tcW w:w="4230" w:type="dxa"/>
          </w:tcPr>
          <w:p w14:paraId="2EB3E33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46211EF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3E74E7F6" w14:textId="77777777" w:rsidTr="00F115B2">
        <w:trPr>
          <w:cantSplit/>
        </w:trPr>
        <w:tc>
          <w:tcPr>
            <w:tcW w:w="4230" w:type="dxa"/>
          </w:tcPr>
          <w:p w14:paraId="60B78F64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4860" w:type="dxa"/>
          </w:tcPr>
          <w:p w14:paraId="7D04DBE5" w14:textId="77777777"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Sreenath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Kooloth</w:t>
            </w:r>
            <w:proofErr w:type="spellEnd"/>
          </w:p>
        </w:tc>
      </w:tr>
    </w:tbl>
    <w:p w14:paraId="25F3A74E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0F66142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24EE62" wp14:editId="52DA1EFC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ED099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4EE6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4F6ED099" w14:textId="77777777"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F2A0D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789D1C6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E58440F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5B37D1C8" w14:textId="781289A0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ins w:id="6" w:author="Sulaiman, Sameer" w:date="2016-07-19T15:23:00Z">
        <w:r w:rsidR="00BF6C0E">
          <w:rPr>
            <w:rFonts w:asciiTheme="majorHAnsi" w:hAnsiTheme="majorHAnsi" w:cs="Arial"/>
            <w:b/>
            <w:sz w:val="24"/>
            <w:szCs w:val="24"/>
          </w:rPr>
          <w:t>5</w:t>
        </w:r>
      </w:ins>
      <w:del w:id="7" w:author="Sulaiman, Sameer" w:date="2016-07-19T15:23:00Z">
        <w:r w:rsidR="007F0570" w:rsidDel="00BF6C0E">
          <w:rPr>
            <w:rFonts w:asciiTheme="majorHAnsi" w:hAnsiTheme="majorHAnsi" w:cs="Arial"/>
            <w:b/>
            <w:sz w:val="24"/>
            <w:szCs w:val="24"/>
          </w:rPr>
          <w:delText>4</w:delText>
        </w:r>
      </w:del>
      <w:r w:rsidR="00DF7D46">
        <w:rPr>
          <w:rFonts w:asciiTheme="majorHAnsi" w:hAnsiTheme="majorHAnsi" w:cs="Arial"/>
          <w:b/>
          <w:sz w:val="24"/>
          <w:szCs w:val="24"/>
        </w:rPr>
        <w:t>.</w:t>
      </w:r>
      <w:ins w:id="8" w:author="Sulaiman, Sameer" w:date="2016-07-19T15:23:00Z">
        <w:r w:rsidR="00BF6C0E">
          <w:rPr>
            <w:rFonts w:asciiTheme="majorHAnsi" w:hAnsiTheme="majorHAnsi" w:cs="Arial"/>
            <w:b/>
            <w:sz w:val="24"/>
            <w:szCs w:val="24"/>
          </w:rPr>
          <w:t>0</w:t>
        </w:r>
      </w:ins>
      <w:del w:id="9" w:author="Sulaiman, Sameer" w:date="2016-07-19T15:23:00Z">
        <w:r w:rsidR="00BF3DB6" w:rsidDel="00BF6C0E">
          <w:rPr>
            <w:rFonts w:asciiTheme="majorHAnsi" w:hAnsiTheme="majorHAnsi" w:cs="Arial"/>
            <w:b/>
            <w:sz w:val="24"/>
            <w:szCs w:val="24"/>
          </w:rPr>
          <w:delText>3</w:delText>
        </w:r>
      </w:del>
      <w:r w:rsidR="000F33A0">
        <w:rPr>
          <w:rFonts w:asciiTheme="majorHAnsi" w:hAnsiTheme="majorHAnsi" w:cs="Arial"/>
          <w:b/>
          <w:sz w:val="24"/>
          <w:szCs w:val="24"/>
        </w:rPr>
        <w:t>.0</w:t>
      </w:r>
    </w:p>
    <w:p w14:paraId="0777D9CD" w14:textId="2E28D9AD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ins w:id="10" w:author="Sulaiman, Sameer" w:date="2016-07-19T15:23:00Z">
        <w:r w:rsidR="00D2023F">
          <w:rPr>
            <w:rFonts w:asciiTheme="majorHAnsi" w:hAnsiTheme="majorHAnsi" w:cs="Arial"/>
            <w:b/>
            <w:sz w:val="24"/>
            <w:szCs w:val="24"/>
          </w:rPr>
          <w:t>22</w:t>
        </w:r>
      </w:ins>
      <w:bookmarkStart w:id="11" w:name="_GoBack"/>
      <w:bookmarkEnd w:id="11"/>
      <w:del w:id="12" w:author="Sulaiman, Sameer" w:date="2016-07-19T15:23:00Z">
        <w:r w:rsidR="00BF3DB6" w:rsidDel="00BF6C0E">
          <w:rPr>
            <w:rFonts w:asciiTheme="majorHAnsi" w:hAnsiTheme="majorHAnsi" w:cs="Arial"/>
            <w:b/>
            <w:sz w:val="24"/>
            <w:szCs w:val="24"/>
          </w:rPr>
          <w:delText>15</w:delText>
        </w:r>
      </w:del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0F33A0">
        <w:rPr>
          <w:rFonts w:asciiTheme="majorHAnsi" w:hAnsiTheme="majorHAnsi" w:cs="Arial"/>
          <w:b/>
          <w:sz w:val="24"/>
          <w:szCs w:val="24"/>
        </w:rPr>
        <w:t xml:space="preserve"> </w:t>
      </w:r>
      <w:r w:rsidR="00BF3DB6">
        <w:rPr>
          <w:rFonts w:asciiTheme="majorHAnsi" w:hAnsiTheme="majorHAnsi" w:cs="Arial"/>
          <w:b/>
          <w:sz w:val="24"/>
          <w:szCs w:val="24"/>
        </w:rPr>
        <w:t>July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14:paraId="1BEB2F6B" w14:textId="665BAE66"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BF3DB6">
        <w:rPr>
          <w:rFonts w:asciiTheme="majorHAnsi" w:hAnsiTheme="majorHAnsi" w:cs="Arial"/>
          <w:szCs w:val="24"/>
        </w:rPr>
        <w:t>PI16.3</w:t>
      </w:r>
      <w:r w:rsidR="00BD4193">
        <w:rPr>
          <w:rFonts w:asciiTheme="majorHAnsi" w:hAnsiTheme="majorHAnsi" w:cs="Arial"/>
          <w:szCs w:val="24"/>
        </w:rPr>
        <w:t>_</w:t>
      </w:r>
      <w:r w:rsidR="00A719B3">
        <w:rPr>
          <w:rFonts w:asciiTheme="majorHAnsi" w:hAnsiTheme="majorHAnsi" w:cs="Arial"/>
          <w:szCs w:val="24"/>
        </w:rPr>
        <w:t>V</w:t>
      </w:r>
      <w:ins w:id="13" w:author="Sulaiman, Sameer" w:date="2016-07-19T15:24:00Z">
        <w:r w:rsidR="00BF6C0E">
          <w:rPr>
            <w:rFonts w:asciiTheme="majorHAnsi" w:hAnsiTheme="majorHAnsi" w:cs="Arial"/>
            <w:szCs w:val="24"/>
          </w:rPr>
          <w:t>5</w:t>
        </w:r>
      </w:ins>
      <w:del w:id="14" w:author="Sulaiman, Sameer" w:date="2016-07-19T15:24:00Z">
        <w:r w:rsidR="007F0570" w:rsidDel="00BF6C0E">
          <w:rPr>
            <w:rFonts w:asciiTheme="majorHAnsi" w:hAnsiTheme="majorHAnsi" w:cs="Arial"/>
            <w:szCs w:val="24"/>
          </w:rPr>
          <w:delText>4</w:delText>
        </w:r>
      </w:del>
      <w:r w:rsidR="00DF7D46">
        <w:rPr>
          <w:rFonts w:asciiTheme="majorHAnsi" w:hAnsiTheme="majorHAnsi" w:cs="Arial"/>
          <w:szCs w:val="24"/>
        </w:rPr>
        <w:t>.</w:t>
      </w:r>
      <w:ins w:id="15" w:author="Sulaiman, Sameer" w:date="2016-07-19T15:24:00Z">
        <w:r w:rsidR="00BF6C0E">
          <w:rPr>
            <w:rFonts w:asciiTheme="majorHAnsi" w:hAnsiTheme="majorHAnsi" w:cs="Arial"/>
            <w:szCs w:val="24"/>
          </w:rPr>
          <w:t>0</w:t>
        </w:r>
      </w:ins>
      <w:del w:id="16" w:author="Sulaiman, Sameer" w:date="2016-07-19T15:24:00Z">
        <w:r w:rsidR="00BF3DB6" w:rsidDel="00BF6C0E">
          <w:rPr>
            <w:rFonts w:asciiTheme="majorHAnsi" w:hAnsiTheme="majorHAnsi" w:cs="Arial"/>
            <w:szCs w:val="24"/>
          </w:rPr>
          <w:delText>3</w:delText>
        </w:r>
      </w:del>
      <w:r w:rsidR="000F33A0">
        <w:rPr>
          <w:rFonts w:asciiTheme="majorHAnsi" w:hAnsiTheme="majorHAnsi" w:cs="Arial"/>
          <w:szCs w:val="24"/>
        </w:rPr>
        <w:t>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B22C87">
        <w:rPr>
          <w:rFonts w:asciiTheme="majorHAnsi" w:hAnsiTheme="majorHAnsi" w:cs="Arial"/>
          <w:szCs w:val="24"/>
        </w:rPr>
        <w:t>IOS</w:t>
      </w:r>
      <w:r w:rsidR="00DC2A55">
        <w:rPr>
          <w:rFonts w:asciiTheme="majorHAnsi" w:hAnsiTheme="majorHAnsi" w:cs="Arial"/>
          <w:szCs w:val="24"/>
        </w:rPr>
        <w:t>.pdf</w:t>
      </w:r>
    </w:p>
    <w:p w14:paraId="2886DA37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586E2840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14:paraId="150B08E7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63613DBD" w14:textId="056B86C0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ins w:id="17" w:author="Sulaiman, Sameer" w:date="2016-07-19T15:24:00Z">
        <w:r w:rsidR="00BF6C0E">
          <w:rPr>
            <w:rFonts w:asciiTheme="majorHAnsi" w:hAnsiTheme="majorHAnsi" w:cs="Arial"/>
            <w:sz w:val="24"/>
            <w:szCs w:val="24"/>
            <w:lang w:val="en-GB"/>
          </w:rPr>
          <w:t>5</w:t>
        </w:r>
      </w:ins>
      <w:del w:id="18" w:author="Sulaiman, Sameer" w:date="2016-07-19T15:24:00Z">
        <w:r w:rsidR="00BF3DB6" w:rsidDel="00BF6C0E">
          <w:rPr>
            <w:rFonts w:asciiTheme="majorHAnsi" w:hAnsiTheme="majorHAnsi" w:cs="Arial"/>
            <w:sz w:val="24"/>
            <w:szCs w:val="24"/>
            <w:lang w:val="en-GB"/>
          </w:rPr>
          <w:delText>4</w:delText>
        </w:r>
      </w:del>
      <w:r w:rsidR="00BF3DB6">
        <w:rPr>
          <w:rFonts w:asciiTheme="majorHAnsi" w:hAnsiTheme="majorHAnsi" w:cs="Arial"/>
          <w:sz w:val="24"/>
          <w:szCs w:val="24"/>
          <w:lang w:val="en-GB"/>
        </w:rPr>
        <w:t>.</w:t>
      </w:r>
      <w:ins w:id="19" w:author="Sulaiman, Sameer" w:date="2016-07-19T15:24:00Z">
        <w:r w:rsidR="00BF6C0E">
          <w:rPr>
            <w:rFonts w:asciiTheme="majorHAnsi" w:hAnsiTheme="majorHAnsi" w:cs="Arial"/>
            <w:sz w:val="24"/>
            <w:szCs w:val="24"/>
            <w:lang w:val="en-GB"/>
          </w:rPr>
          <w:t>0</w:t>
        </w:r>
      </w:ins>
      <w:del w:id="20" w:author="Sulaiman, Sameer" w:date="2016-07-19T15:24:00Z">
        <w:r w:rsidR="00BF3DB6" w:rsidDel="00BF6C0E">
          <w:rPr>
            <w:rFonts w:asciiTheme="majorHAnsi" w:hAnsiTheme="majorHAnsi" w:cs="Arial"/>
            <w:sz w:val="24"/>
            <w:szCs w:val="24"/>
            <w:lang w:val="en-GB"/>
          </w:rPr>
          <w:delText>3</w:delText>
        </w:r>
      </w:del>
      <w:r w:rsidR="000F33A0">
        <w:rPr>
          <w:rFonts w:asciiTheme="majorHAnsi" w:hAnsiTheme="majorHAnsi" w:cs="Arial"/>
          <w:sz w:val="24"/>
          <w:szCs w:val="24"/>
          <w:lang w:val="en-GB"/>
        </w:rPr>
        <w:t>.0</w:t>
      </w:r>
    </w:p>
    <w:p w14:paraId="248A61DD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6BD92BD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14:paraId="05736E56" w14:textId="77777777" w:rsidR="00962AA6" w:rsidRPr="008804A4" w:rsidRDefault="00962AA6" w:rsidP="001F0E4A">
      <w:pPr>
        <w:rPr>
          <w:rFonts w:ascii="Arial" w:hAnsi="Arial" w:cs="Arial"/>
          <w:lang w:val="en-GB"/>
        </w:rPr>
      </w:pPr>
    </w:p>
    <w:p w14:paraId="535B2BD3" w14:textId="13165A62" w:rsidR="00B22C87" w:rsidRDefault="000F4A84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Menlo" w:hAnsi="Menlo" w:cs="Menlo"/>
          <w:color w:val="000000"/>
        </w:rPr>
      </w:pPr>
      <w:hyperlink r:id="rId8" w:history="1">
        <w:r w:rsidR="00BF3DB6" w:rsidRPr="002F53A5">
          <w:rPr>
            <w:rStyle w:val="Hyperlink"/>
            <w:rFonts w:ascii="Menlo" w:hAnsi="Menlo" w:cs="Menlo"/>
          </w:rPr>
          <w:t>https://(code1 id)@atlas.natlab.research.philips.com/bitbucket/scm/cc/consumer_care_ios.git</w:t>
        </w:r>
      </w:hyperlink>
    </w:p>
    <w:p w14:paraId="737AD32A" w14:textId="77777777" w:rsidR="008B0F53" w:rsidRDefault="008B0F53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</w:p>
    <w:p w14:paraId="6BAD0FD9" w14:textId="7519385A"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6168AA">
        <w:rPr>
          <w:rFonts w:asciiTheme="majorHAnsi" w:hAnsiTheme="majorHAnsi"/>
          <w:b/>
          <w:sz w:val="24"/>
          <w:szCs w:val="24"/>
          <w:lang w:val="en-GB"/>
        </w:rPr>
        <w:t xml:space="preserve"> PI</w:t>
      </w:r>
      <w:r w:rsidR="00BF3DB6">
        <w:rPr>
          <w:rFonts w:asciiTheme="majorHAnsi" w:hAnsiTheme="majorHAnsi"/>
          <w:b/>
          <w:sz w:val="24"/>
          <w:szCs w:val="24"/>
          <w:lang w:val="en-GB"/>
        </w:rPr>
        <w:t>16.3</w:t>
      </w:r>
    </w:p>
    <w:p w14:paraId="6945DBA2" w14:textId="77777777"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3807D3F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14:paraId="1F5B2C62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07C25EEE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46C09432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650223CB" w14:textId="77777777" w:rsidR="00B22C87" w:rsidRDefault="00B22C87" w:rsidP="00B22C87">
      <w:pPr>
        <w:rPr>
          <w:rFonts w:asciiTheme="majorHAnsi" w:hAnsiTheme="majorHAnsi"/>
          <w:sz w:val="24"/>
          <w:szCs w:val="24"/>
        </w:rPr>
      </w:pPr>
      <w:r w:rsidRPr="00B22C87">
        <w:rPr>
          <w:rFonts w:asciiTheme="majorHAnsi" w:hAnsiTheme="majorHAnsi"/>
          <w:sz w:val="24"/>
          <w:szCs w:val="24"/>
        </w:rPr>
        <w:t>IOS version: IOS 8 and above.</w:t>
      </w:r>
    </w:p>
    <w:p w14:paraId="1E241696" w14:textId="77777777"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14:paraId="69834B49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6CEC24B4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3A4910E4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19CC47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18BE8448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FE57261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0061E43C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467D81FA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7F025CB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32E6BA08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87BA437" w14:textId="77777777"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7AD9F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30AC65DC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0CC6C22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14:paraId="1D5D2B92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D4400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0706842D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097376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259F49CA" w14:textId="77777777"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6ADE8EA4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7713159F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32317245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537E61B6" w14:textId="77777777"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14:paraId="32776D97" w14:textId="77777777"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14:paraId="2AB417F8" w14:textId="3CB921CA"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ins w:id="21" w:author="Sulaiman, Sameer" w:date="2016-07-19T15:24:00Z">
        <w:r w:rsidR="00BF6C0E">
          <w:rPr>
            <w:rFonts w:asciiTheme="majorHAnsi" w:hAnsiTheme="majorHAnsi" w:cs="Arial"/>
            <w:b/>
          </w:rPr>
          <w:t>5</w:t>
        </w:r>
      </w:ins>
      <w:del w:id="22" w:author="Sulaiman, Sameer" w:date="2016-07-19T15:24:00Z">
        <w:r w:rsidR="007F0570" w:rsidDel="00BF6C0E">
          <w:rPr>
            <w:rFonts w:asciiTheme="majorHAnsi" w:hAnsiTheme="majorHAnsi" w:cs="Arial"/>
            <w:b/>
          </w:rPr>
          <w:delText>4</w:delText>
        </w:r>
      </w:del>
      <w:r>
        <w:rPr>
          <w:rFonts w:asciiTheme="majorHAnsi" w:hAnsiTheme="majorHAnsi" w:cs="Arial"/>
          <w:b/>
        </w:rPr>
        <w:t>.</w:t>
      </w:r>
      <w:ins w:id="23" w:author="Sulaiman, Sameer" w:date="2016-07-19T15:24:00Z">
        <w:r w:rsidR="00BF6C0E">
          <w:rPr>
            <w:rFonts w:asciiTheme="majorHAnsi" w:hAnsiTheme="majorHAnsi" w:cs="Arial"/>
            <w:b/>
          </w:rPr>
          <w:t>0</w:t>
        </w:r>
      </w:ins>
      <w:del w:id="24" w:author="Sulaiman, Sameer" w:date="2016-07-19T15:24:00Z">
        <w:r w:rsidR="00BF3DB6" w:rsidDel="00BF6C0E">
          <w:rPr>
            <w:rFonts w:asciiTheme="majorHAnsi" w:hAnsiTheme="majorHAnsi" w:cs="Arial"/>
            <w:b/>
          </w:rPr>
          <w:delText>3</w:delText>
        </w:r>
      </w:del>
      <w:r w:rsidR="000F33A0">
        <w:rPr>
          <w:rFonts w:asciiTheme="majorHAnsi" w:hAnsiTheme="majorHAnsi" w:cs="Arial"/>
          <w:b/>
        </w:rPr>
        <w:t>.0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14:paraId="12D61D2A" w14:textId="014B6BB5" w:rsidR="00F57A76" w:rsidRDefault="00BF3DB6" w:rsidP="00F5614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Integrated latest App Infra and dependent Libraries</w:t>
      </w:r>
      <w:r w:rsidR="00F56143">
        <w:rPr>
          <w:rFonts w:asciiTheme="majorHAnsi" w:hAnsiTheme="majorHAnsi"/>
        </w:rPr>
        <w:t>.</w:t>
      </w:r>
    </w:p>
    <w:p w14:paraId="456FB3A7" w14:textId="25520E5D" w:rsidR="00BF3DB6" w:rsidRDefault="00BF3DB6" w:rsidP="00F5614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Call offline feature implemented</w:t>
      </w:r>
      <w:del w:id="25" w:author="Sulaiman, Sameer" w:date="2016-07-19T15:24:00Z">
        <w:r w:rsidDel="00BF6C0E">
          <w:rPr>
            <w:rFonts w:asciiTheme="majorHAnsi" w:hAnsiTheme="majorHAnsi"/>
          </w:rPr>
          <w:delText xml:space="preserve"> if No Network</w:delText>
        </w:r>
      </w:del>
      <w:r>
        <w:rPr>
          <w:rFonts w:asciiTheme="majorHAnsi" w:hAnsiTheme="majorHAnsi"/>
        </w:rPr>
        <w:t>.</w:t>
      </w:r>
    </w:p>
    <w:p w14:paraId="69DD5A65" w14:textId="57FDC04E" w:rsidR="00BF3DB6" w:rsidRDefault="00BF3DB6" w:rsidP="00F5614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Fixed all deprecated API’s and iPV6 issues</w:t>
      </w:r>
      <w:ins w:id="26" w:author="Sulaiman, Sameer" w:date="2016-07-19T15:24:00Z">
        <w:r w:rsidR="00BF6C0E">
          <w:rPr>
            <w:rFonts w:asciiTheme="majorHAnsi" w:hAnsiTheme="majorHAnsi"/>
          </w:rPr>
          <w:t>.</w:t>
        </w:r>
      </w:ins>
    </w:p>
    <w:p w14:paraId="39E5BC8F" w14:textId="6118E573" w:rsidR="00BF3DB6" w:rsidRDefault="009B009B" w:rsidP="00F5614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TICS Improvement &amp; Bug Fixes.</w:t>
      </w:r>
    </w:p>
    <w:p w14:paraId="3B29955F" w14:textId="77777777"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14:paraId="4AA6ADB9" w14:textId="77777777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4316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F9339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CC72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1E05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83F1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9859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14:paraId="0B9D774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63711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5715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AF5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7954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7201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79F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14:paraId="45538922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F602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D9905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407B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8DF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AEFA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7DB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14:paraId="2B910CD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C0B77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C23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C36E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3587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84D20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AFE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14:paraId="1933DCD2" w14:textId="77777777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6DE7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2C5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BD1A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8701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2EB5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C6D8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14:paraId="7EDDFAD4" w14:textId="77777777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B1DE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A7414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FD4C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3830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978E1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4138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14:paraId="4B052019" w14:textId="77777777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ECA09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D960D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5542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B190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C748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FBF2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14:paraId="4AE67D30" w14:textId="77777777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D2C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87BD4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492A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2AC5F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F88E0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6CCC4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14:paraId="15281509" w14:textId="77777777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D84C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AFD0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439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1E59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1E2D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83E3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3DBBA534" w14:textId="77777777" w:rsidR="003E3F34" w:rsidRDefault="003E3F34" w:rsidP="005A76B8">
      <w:pPr>
        <w:pStyle w:val="NormalWeb"/>
        <w:rPr>
          <w:rFonts w:asciiTheme="majorHAnsi" w:hAnsiTheme="majorHAnsi"/>
          <w:b/>
        </w:rPr>
      </w:pPr>
    </w:p>
    <w:p w14:paraId="62BD98CD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1E9BD34E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5B062137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15351892" w14:textId="77777777" w:rsidR="00AD63AC" w:rsidRDefault="00AD63AC" w:rsidP="005A76B8">
      <w:pPr>
        <w:pStyle w:val="NormalWeb"/>
        <w:rPr>
          <w:rFonts w:asciiTheme="majorHAnsi" w:hAnsiTheme="majorHAnsi"/>
          <w:b/>
        </w:rPr>
      </w:pPr>
    </w:p>
    <w:p w14:paraId="30FC477F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594F9E4A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5E785DD7" w14:textId="77777777"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14:paraId="4AB4DC98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14:paraId="5C6A3755" w14:textId="5CBB165F" w:rsidR="00F56143" w:rsidRDefault="00F56143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Consumer care component consumes PRX data for most of the features. From </w:t>
      </w:r>
      <w:r w:rsidRPr="008F43CA">
        <w:rPr>
          <w:rFonts w:asciiTheme="majorHAnsi" w:hAnsiTheme="majorHAnsi"/>
          <w:b/>
        </w:rPr>
        <w:t>iOS</w:t>
      </w:r>
      <w:r>
        <w:rPr>
          <w:rFonts w:asciiTheme="majorHAnsi" w:hAnsiTheme="majorHAnsi"/>
        </w:rPr>
        <w:t xml:space="preserve"> </w:t>
      </w:r>
      <w:r w:rsidRPr="008F43CA">
        <w:rPr>
          <w:rFonts w:asciiTheme="majorHAnsi" w:hAnsiTheme="majorHAnsi"/>
          <w:b/>
        </w:rPr>
        <w:t>9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onward’s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APPTransportSecuritySetting</w:t>
      </w:r>
      <w:r w:rsidR="008C4825">
        <w:rPr>
          <w:rFonts w:asciiTheme="majorHAnsi" w:hAnsiTheme="majorHAnsi"/>
        </w:rPr>
        <w:t>s</w:t>
      </w:r>
      <w:proofErr w:type="spellEnd"/>
      <w:r>
        <w:rPr>
          <w:rFonts w:asciiTheme="majorHAnsi" w:hAnsiTheme="majorHAnsi"/>
        </w:rPr>
        <w:t xml:space="preserve"> is blocking </w:t>
      </w:r>
      <w:r w:rsidRPr="00F56143">
        <w:rPr>
          <w:rFonts w:asciiTheme="majorHAnsi" w:hAnsiTheme="majorHAnsi"/>
          <w:b/>
        </w:rPr>
        <w:t>NONHTTP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urls</w:t>
      </w:r>
      <w:proofErr w:type="spellEnd"/>
      <w:r>
        <w:rPr>
          <w:rFonts w:asciiTheme="majorHAnsi" w:hAnsiTheme="majorHAnsi"/>
        </w:rPr>
        <w:t xml:space="preserve">. We already raised request for converting all the PRX response </w:t>
      </w:r>
      <w:proofErr w:type="spellStart"/>
      <w:r>
        <w:rPr>
          <w:rFonts w:asciiTheme="majorHAnsi" w:hAnsiTheme="majorHAnsi"/>
        </w:rPr>
        <w:t>url’s</w:t>
      </w:r>
      <w:proofErr w:type="spellEnd"/>
      <w:r>
        <w:rPr>
          <w:rFonts w:asciiTheme="majorHAnsi" w:hAnsiTheme="majorHAnsi"/>
        </w:rPr>
        <w:t xml:space="preserve"> to </w:t>
      </w:r>
      <w:r w:rsidRPr="00F56143">
        <w:rPr>
          <w:rFonts w:asciiTheme="majorHAnsi" w:hAnsiTheme="majorHAnsi"/>
          <w:b/>
        </w:rPr>
        <w:t>HTTPS</w:t>
      </w:r>
      <w:r w:rsidR="008C4825">
        <w:rPr>
          <w:rFonts w:asciiTheme="majorHAnsi" w:hAnsiTheme="majorHAnsi"/>
        </w:rPr>
        <w:t>. Till they fix</w:t>
      </w:r>
      <w:r>
        <w:rPr>
          <w:rFonts w:asciiTheme="majorHAnsi" w:hAnsiTheme="majorHAnsi"/>
        </w:rPr>
        <w:t xml:space="preserve"> </w:t>
      </w:r>
      <w:r w:rsidR="008C4825">
        <w:rPr>
          <w:rFonts w:asciiTheme="majorHAnsi" w:hAnsiTheme="majorHAnsi"/>
        </w:rPr>
        <w:t xml:space="preserve">it </w:t>
      </w:r>
      <w:r>
        <w:rPr>
          <w:rFonts w:asciiTheme="majorHAnsi" w:hAnsiTheme="majorHAnsi"/>
        </w:rPr>
        <w:t xml:space="preserve">all the </w:t>
      </w:r>
      <w:r w:rsidR="00FD4659">
        <w:rPr>
          <w:rFonts w:asciiTheme="majorHAnsi" w:hAnsiTheme="majorHAnsi"/>
        </w:rPr>
        <w:t xml:space="preserve">integrating </w:t>
      </w:r>
      <w:r>
        <w:rPr>
          <w:rFonts w:asciiTheme="majorHAnsi" w:hAnsiTheme="majorHAnsi"/>
        </w:rPr>
        <w:t>app’s has to whitelist the http domain’</w:t>
      </w:r>
      <w:r w:rsidR="008C4825">
        <w:rPr>
          <w:rFonts w:asciiTheme="majorHAnsi" w:hAnsiTheme="majorHAnsi"/>
        </w:rPr>
        <w:t xml:space="preserve">s or </w:t>
      </w:r>
      <w:proofErr w:type="spellStart"/>
      <w:r w:rsidR="008C4825">
        <w:rPr>
          <w:rFonts w:asciiTheme="majorHAnsi" w:hAnsiTheme="majorHAnsi"/>
        </w:rPr>
        <w:t>Allow</w:t>
      </w:r>
      <w:r>
        <w:rPr>
          <w:rFonts w:asciiTheme="majorHAnsi" w:hAnsiTheme="majorHAnsi"/>
        </w:rPr>
        <w:t>ArbitrayLoads</w:t>
      </w:r>
      <w:proofErr w:type="spellEnd"/>
      <w:r>
        <w:rPr>
          <w:rFonts w:asciiTheme="majorHAnsi" w:hAnsiTheme="majorHAnsi"/>
        </w:rPr>
        <w:t xml:space="preserve"> in their app </w:t>
      </w:r>
      <w:proofErr w:type="spellStart"/>
      <w:r>
        <w:rPr>
          <w:rFonts w:asciiTheme="majorHAnsi" w:hAnsiTheme="majorHAnsi"/>
        </w:rPr>
        <w:t>info.plist</w:t>
      </w:r>
      <w:proofErr w:type="spellEnd"/>
      <w:r>
        <w:rPr>
          <w:rFonts w:asciiTheme="majorHAnsi" w:hAnsiTheme="majorHAnsi"/>
        </w:rPr>
        <w:t xml:space="preserve"> for the PRX </w:t>
      </w:r>
      <w:r w:rsidR="008C4825">
        <w:rPr>
          <w:rFonts w:asciiTheme="majorHAnsi" w:hAnsiTheme="majorHAnsi"/>
        </w:rPr>
        <w:t xml:space="preserve">response </w:t>
      </w:r>
      <w:r>
        <w:rPr>
          <w:rFonts w:asciiTheme="majorHAnsi" w:hAnsiTheme="majorHAnsi"/>
        </w:rPr>
        <w:t xml:space="preserve">data. </w:t>
      </w:r>
      <w:r w:rsidR="00987D45">
        <w:rPr>
          <w:rFonts w:asciiTheme="majorHAnsi" w:hAnsiTheme="majorHAnsi"/>
        </w:rPr>
        <w:t xml:space="preserve">For security reason few apps are not allowing </w:t>
      </w:r>
      <w:proofErr w:type="spellStart"/>
      <w:r w:rsidR="00987D45">
        <w:rPr>
          <w:rFonts w:asciiTheme="majorHAnsi" w:hAnsiTheme="majorHAnsi"/>
        </w:rPr>
        <w:t>AllowArbitrayLoads</w:t>
      </w:r>
      <w:proofErr w:type="spellEnd"/>
      <w:r w:rsidR="00987D45">
        <w:rPr>
          <w:rFonts w:asciiTheme="majorHAnsi" w:hAnsiTheme="majorHAnsi"/>
        </w:rPr>
        <w:t xml:space="preserve">  for all </w:t>
      </w:r>
      <w:proofErr w:type="spellStart"/>
      <w:r w:rsidR="00987D45">
        <w:rPr>
          <w:rFonts w:asciiTheme="majorHAnsi" w:hAnsiTheme="majorHAnsi"/>
        </w:rPr>
        <w:t>url’s</w:t>
      </w:r>
      <w:proofErr w:type="spellEnd"/>
      <w:r w:rsidR="00987D45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Mentioned below most of the  domains we found from PRX response</w:t>
      </w:r>
      <w:r w:rsidR="00ED7ABE">
        <w:rPr>
          <w:rFonts w:asciiTheme="majorHAnsi" w:hAnsiTheme="majorHAnsi"/>
        </w:rPr>
        <w:t xml:space="preserve"> that integrating app can </w:t>
      </w:r>
      <w:r w:rsidR="00792A1B">
        <w:rPr>
          <w:rFonts w:asciiTheme="majorHAnsi" w:hAnsiTheme="majorHAnsi"/>
        </w:rPr>
        <w:t>whitelist</w:t>
      </w:r>
      <w:r w:rsidR="00ED7ABE">
        <w:rPr>
          <w:rFonts w:asciiTheme="majorHAnsi" w:hAnsiTheme="majorHAnsi"/>
        </w:rPr>
        <w:t xml:space="preserve"> in their </w:t>
      </w:r>
      <w:r w:rsidR="00987D45">
        <w:rPr>
          <w:rFonts w:asciiTheme="majorHAnsi" w:hAnsiTheme="majorHAnsi"/>
        </w:rPr>
        <w:t xml:space="preserve">app </w:t>
      </w:r>
      <w:proofErr w:type="spellStart"/>
      <w:r w:rsidR="00987D45">
        <w:rPr>
          <w:rFonts w:asciiTheme="majorHAnsi" w:hAnsiTheme="majorHAnsi"/>
        </w:rPr>
        <w:t>info.</w:t>
      </w:r>
      <w:r w:rsidR="00ED7ABE">
        <w:rPr>
          <w:rFonts w:asciiTheme="majorHAnsi" w:hAnsiTheme="majorHAnsi"/>
        </w:rPr>
        <w:t>plist</w:t>
      </w:r>
      <w:proofErr w:type="spellEnd"/>
      <w:r>
        <w:rPr>
          <w:rFonts w:asciiTheme="majorHAnsi" w:hAnsiTheme="majorHAnsi"/>
        </w:rPr>
        <w:t>.</w:t>
      </w:r>
    </w:p>
    <w:p w14:paraId="01E87353" w14:textId="4D9CF75E" w:rsidR="008C4825" w:rsidRDefault="008C4825" w:rsidP="008C4825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177F84BE" w14:textId="1E87A8C0" w:rsidR="00922E7C" w:rsidRDefault="00F0312B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 wp14:anchorId="3C658150" wp14:editId="1A829480">
            <wp:extent cx="5727700" cy="5702300"/>
            <wp:effectExtent l="0" t="0" r="0" b="0"/>
            <wp:docPr id="1" name="Picture 1" descr="../../../../../Desktop/AppTransportSecurity_Domains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AppTransportSecurity_Domains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A30D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7EFD07E7" w14:textId="6EA9A854" w:rsidR="00FD4659" w:rsidRDefault="00FD4659" w:rsidP="00FD4659">
      <w:pPr>
        <w:pStyle w:val="NormalWeb"/>
        <w:ind w:left="720"/>
        <w:rPr>
          <w:rFonts w:asciiTheme="majorHAnsi" w:hAnsiTheme="majorHAnsi"/>
        </w:rPr>
      </w:pPr>
      <w:r w:rsidRPr="008C4825">
        <w:rPr>
          <w:rFonts w:asciiTheme="majorHAnsi" w:hAnsiTheme="majorHAnsi"/>
          <w:b/>
        </w:rPr>
        <w:t>@All</w:t>
      </w:r>
      <w:r w:rsidR="00792A1B">
        <w:rPr>
          <w:rFonts w:asciiTheme="majorHAnsi" w:hAnsiTheme="majorHAnsi"/>
        </w:rPr>
        <w:t xml:space="preserve"> if we miss</w:t>
      </w:r>
      <w:r>
        <w:rPr>
          <w:rFonts w:asciiTheme="majorHAnsi" w:hAnsiTheme="majorHAnsi"/>
        </w:rPr>
        <w:t xml:space="preserve">ed any </w:t>
      </w:r>
      <w:r w:rsidRPr="00FD4659">
        <w:rPr>
          <w:rFonts w:asciiTheme="majorHAnsi" w:hAnsiTheme="majorHAnsi"/>
          <w:b/>
        </w:rPr>
        <w:t>PRX</w:t>
      </w:r>
      <w:r>
        <w:rPr>
          <w:rFonts w:asciiTheme="majorHAnsi" w:hAnsiTheme="majorHAnsi"/>
        </w:rPr>
        <w:t xml:space="preserve"> http </w:t>
      </w:r>
      <w:proofErr w:type="spellStart"/>
      <w:r>
        <w:rPr>
          <w:rFonts w:asciiTheme="majorHAnsi" w:hAnsiTheme="majorHAnsi"/>
        </w:rPr>
        <w:t>url</w:t>
      </w:r>
      <w:proofErr w:type="spellEnd"/>
      <w:r>
        <w:rPr>
          <w:rFonts w:asciiTheme="majorHAnsi" w:hAnsiTheme="majorHAnsi"/>
        </w:rPr>
        <w:t xml:space="preserve"> response domain apart from the above mentioned  , please </w:t>
      </w:r>
      <w:r w:rsidR="00792A1B">
        <w:rPr>
          <w:rFonts w:asciiTheme="majorHAnsi" w:hAnsiTheme="majorHAnsi"/>
        </w:rPr>
        <w:t>whitelist</w:t>
      </w:r>
      <w:r>
        <w:rPr>
          <w:rFonts w:asciiTheme="majorHAnsi" w:hAnsiTheme="majorHAnsi"/>
        </w:rPr>
        <w:t xml:space="preserve"> it in your </w:t>
      </w:r>
      <w:r w:rsidR="00CB49A1">
        <w:rPr>
          <w:rFonts w:asciiTheme="majorHAnsi" w:hAnsiTheme="majorHAnsi"/>
        </w:rPr>
        <w:t xml:space="preserve">respective </w:t>
      </w:r>
      <w:r>
        <w:rPr>
          <w:rFonts w:asciiTheme="majorHAnsi" w:hAnsiTheme="majorHAnsi"/>
        </w:rPr>
        <w:t xml:space="preserve">app </w:t>
      </w:r>
      <w:proofErr w:type="spellStart"/>
      <w:r>
        <w:rPr>
          <w:rFonts w:asciiTheme="majorHAnsi" w:hAnsiTheme="majorHAnsi"/>
        </w:rPr>
        <w:t>info.plist</w:t>
      </w:r>
      <w:proofErr w:type="spellEnd"/>
      <w:r>
        <w:rPr>
          <w:rFonts w:asciiTheme="majorHAnsi" w:hAnsiTheme="majorHAnsi"/>
        </w:rPr>
        <w:t>.</w:t>
      </w:r>
    </w:p>
    <w:p w14:paraId="48AF0FC6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1214387B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0F4A84">
        <w:rPr>
          <w:rFonts w:asciiTheme="majorHAnsi" w:hAnsiTheme="majorHAnsi"/>
        </w:rPr>
        <w:object w:dxaOrig="1440" w:dyaOrig="1080" w14:anchorId="14E3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4pt">
            <v:imagedata r:id="rId10" o:title=""/>
          </v:shape>
        </w:object>
      </w:r>
      <w:r>
        <w:rPr>
          <w:rFonts w:asciiTheme="majorHAnsi" w:hAnsiTheme="majorHAnsi"/>
        </w:rPr>
        <w:fldChar w:fldCharType="end"/>
      </w:r>
    </w:p>
    <w:p w14:paraId="2CC776CA" w14:textId="77777777"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B0301" w14:textId="77777777" w:rsidR="000F4A84" w:rsidRDefault="000F4A84">
      <w:r>
        <w:separator/>
      </w:r>
    </w:p>
  </w:endnote>
  <w:endnote w:type="continuationSeparator" w:id="0">
    <w:p w14:paraId="03F90B1C" w14:textId="77777777" w:rsidR="000F4A84" w:rsidRDefault="000F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6BA7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7FB64FCA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017EB7CB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755D9D37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654936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101FFAE9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5B453" w14:textId="77777777" w:rsidR="000F4A84" w:rsidRDefault="000F4A84">
      <w:r>
        <w:separator/>
      </w:r>
    </w:p>
  </w:footnote>
  <w:footnote w:type="continuationSeparator" w:id="0">
    <w:p w14:paraId="4A9DEFD3" w14:textId="77777777" w:rsidR="000F4A84" w:rsidRDefault="000F4A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A7C14" w14:textId="77777777" w:rsidR="001B3D76" w:rsidRDefault="000F4A84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laiman, Sameer">
    <w15:presenceInfo w15:providerId="None" w15:userId="Sulaiman, Same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73E3E"/>
    <w:rsid w:val="0008151D"/>
    <w:rsid w:val="00084185"/>
    <w:rsid w:val="000A1964"/>
    <w:rsid w:val="000A3C5D"/>
    <w:rsid w:val="000B09B2"/>
    <w:rsid w:val="000B0BCA"/>
    <w:rsid w:val="000C51D6"/>
    <w:rsid w:val="000C768E"/>
    <w:rsid w:val="000D40C8"/>
    <w:rsid w:val="000E5993"/>
    <w:rsid w:val="000F33A0"/>
    <w:rsid w:val="000F4A84"/>
    <w:rsid w:val="000F7AB6"/>
    <w:rsid w:val="001222E1"/>
    <w:rsid w:val="00123EF2"/>
    <w:rsid w:val="0012629F"/>
    <w:rsid w:val="00130F7C"/>
    <w:rsid w:val="001457D5"/>
    <w:rsid w:val="00152F6F"/>
    <w:rsid w:val="00157475"/>
    <w:rsid w:val="001623EA"/>
    <w:rsid w:val="0016386D"/>
    <w:rsid w:val="00165FCA"/>
    <w:rsid w:val="00180081"/>
    <w:rsid w:val="001902AC"/>
    <w:rsid w:val="00190314"/>
    <w:rsid w:val="001A6F50"/>
    <w:rsid w:val="001C11D6"/>
    <w:rsid w:val="001D2328"/>
    <w:rsid w:val="001D35BB"/>
    <w:rsid w:val="001F0E4A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B3F25"/>
    <w:rsid w:val="002F09D8"/>
    <w:rsid w:val="002F273A"/>
    <w:rsid w:val="002F2D08"/>
    <w:rsid w:val="003024C8"/>
    <w:rsid w:val="00305047"/>
    <w:rsid w:val="003167F6"/>
    <w:rsid w:val="00321D1C"/>
    <w:rsid w:val="00322CE2"/>
    <w:rsid w:val="003230B9"/>
    <w:rsid w:val="00323B69"/>
    <w:rsid w:val="00325672"/>
    <w:rsid w:val="00337D73"/>
    <w:rsid w:val="00340955"/>
    <w:rsid w:val="00341843"/>
    <w:rsid w:val="00345F29"/>
    <w:rsid w:val="003466B8"/>
    <w:rsid w:val="00347B30"/>
    <w:rsid w:val="00352DAF"/>
    <w:rsid w:val="0036084D"/>
    <w:rsid w:val="003662D4"/>
    <w:rsid w:val="0037461C"/>
    <w:rsid w:val="00380B92"/>
    <w:rsid w:val="003873A4"/>
    <w:rsid w:val="003A205D"/>
    <w:rsid w:val="003A2FEF"/>
    <w:rsid w:val="003C2F2E"/>
    <w:rsid w:val="003E3F34"/>
    <w:rsid w:val="003F1593"/>
    <w:rsid w:val="003F4FF7"/>
    <w:rsid w:val="004062C2"/>
    <w:rsid w:val="00417FFE"/>
    <w:rsid w:val="00420CF2"/>
    <w:rsid w:val="00447CB5"/>
    <w:rsid w:val="0045632F"/>
    <w:rsid w:val="0046220A"/>
    <w:rsid w:val="004633BF"/>
    <w:rsid w:val="00465FE5"/>
    <w:rsid w:val="00472038"/>
    <w:rsid w:val="004917BD"/>
    <w:rsid w:val="004957F3"/>
    <w:rsid w:val="004A7DF2"/>
    <w:rsid w:val="004C63C3"/>
    <w:rsid w:val="004D1B30"/>
    <w:rsid w:val="004F16F8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B0DAF"/>
    <w:rsid w:val="005E3EE3"/>
    <w:rsid w:val="005F6786"/>
    <w:rsid w:val="00606551"/>
    <w:rsid w:val="006143CF"/>
    <w:rsid w:val="006168AA"/>
    <w:rsid w:val="00626F77"/>
    <w:rsid w:val="006329B9"/>
    <w:rsid w:val="00633F8D"/>
    <w:rsid w:val="0066067A"/>
    <w:rsid w:val="00670D8D"/>
    <w:rsid w:val="006716FE"/>
    <w:rsid w:val="00680A5A"/>
    <w:rsid w:val="00684C4A"/>
    <w:rsid w:val="006949F1"/>
    <w:rsid w:val="00696883"/>
    <w:rsid w:val="006A0600"/>
    <w:rsid w:val="006D0704"/>
    <w:rsid w:val="006D5692"/>
    <w:rsid w:val="006E4DF5"/>
    <w:rsid w:val="006E71AF"/>
    <w:rsid w:val="00702584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80071"/>
    <w:rsid w:val="007910B6"/>
    <w:rsid w:val="00792A1B"/>
    <w:rsid w:val="007950F2"/>
    <w:rsid w:val="007A2218"/>
    <w:rsid w:val="007E56C4"/>
    <w:rsid w:val="007E6325"/>
    <w:rsid w:val="007F0570"/>
    <w:rsid w:val="00825A61"/>
    <w:rsid w:val="00831E94"/>
    <w:rsid w:val="00861ACE"/>
    <w:rsid w:val="00866151"/>
    <w:rsid w:val="008708C3"/>
    <w:rsid w:val="008743C8"/>
    <w:rsid w:val="00876392"/>
    <w:rsid w:val="008804A4"/>
    <w:rsid w:val="00880968"/>
    <w:rsid w:val="0088427C"/>
    <w:rsid w:val="008868F7"/>
    <w:rsid w:val="008948EF"/>
    <w:rsid w:val="008A7021"/>
    <w:rsid w:val="008B0F53"/>
    <w:rsid w:val="008C2C38"/>
    <w:rsid w:val="008C4825"/>
    <w:rsid w:val="008D2618"/>
    <w:rsid w:val="008E2781"/>
    <w:rsid w:val="008F43CA"/>
    <w:rsid w:val="008F49F9"/>
    <w:rsid w:val="008F4B7B"/>
    <w:rsid w:val="00904748"/>
    <w:rsid w:val="00905081"/>
    <w:rsid w:val="009052F5"/>
    <w:rsid w:val="009173C0"/>
    <w:rsid w:val="00922E7C"/>
    <w:rsid w:val="00941E08"/>
    <w:rsid w:val="009453A6"/>
    <w:rsid w:val="009629EB"/>
    <w:rsid w:val="00962AA6"/>
    <w:rsid w:val="00967CE4"/>
    <w:rsid w:val="0098492A"/>
    <w:rsid w:val="00985173"/>
    <w:rsid w:val="00987D45"/>
    <w:rsid w:val="00992250"/>
    <w:rsid w:val="009B009B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9517B"/>
    <w:rsid w:val="00AA3256"/>
    <w:rsid w:val="00AA6240"/>
    <w:rsid w:val="00AB2D87"/>
    <w:rsid w:val="00AD0B51"/>
    <w:rsid w:val="00AD63AC"/>
    <w:rsid w:val="00AE33FA"/>
    <w:rsid w:val="00AE5282"/>
    <w:rsid w:val="00AF0BB2"/>
    <w:rsid w:val="00B02467"/>
    <w:rsid w:val="00B05C00"/>
    <w:rsid w:val="00B22C87"/>
    <w:rsid w:val="00B308F4"/>
    <w:rsid w:val="00B3179E"/>
    <w:rsid w:val="00B42617"/>
    <w:rsid w:val="00B5702C"/>
    <w:rsid w:val="00B67F69"/>
    <w:rsid w:val="00B723D9"/>
    <w:rsid w:val="00B957FB"/>
    <w:rsid w:val="00BB4EB8"/>
    <w:rsid w:val="00BB4F97"/>
    <w:rsid w:val="00BC0321"/>
    <w:rsid w:val="00BC5361"/>
    <w:rsid w:val="00BC65BF"/>
    <w:rsid w:val="00BD4193"/>
    <w:rsid w:val="00BD7C35"/>
    <w:rsid w:val="00BE2559"/>
    <w:rsid w:val="00BF1DFC"/>
    <w:rsid w:val="00BF3DB6"/>
    <w:rsid w:val="00BF6C0E"/>
    <w:rsid w:val="00BF70F3"/>
    <w:rsid w:val="00C02578"/>
    <w:rsid w:val="00C07ED6"/>
    <w:rsid w:val="00C104FC"/>
    <w:rsid w:val="00C10F2C"/>
    <w:rsid w:val="00C30BE4"/>
    <w:rsid w:val="00C31BF9"/>
    <w:rsid w:val="00C3650D"/>
    <w:rsid w:val="00C772A0"/>
    <w:rsid w:val="00C84FFD"/>
    <w:rsid w:val="00CB49A1"/>
    <w:rsid w:val="00CC150C"/>
    <w:rsid w:val="00CE30AF"/>
    <w:rsid w:val="00CF0E85"/>
    <w:rsid w:val="00CF457F"/>
    <w:rsid w:val="00D12490"/>
    <w:rsid w:val="00D15B72"/>
    <w:rsid w:val="00D2023F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05203"/>
    <w:rsid w:val="00E358CB"/>
    <w:rsid w:val="00E40550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D7ABE"/>
    <w:rsid w:val="00EF2E60"/>
    <w:rsid w:val="00F0312B"/>
    <w:rsid w:val="00F0367D"/>
    <w:rsid w:val="00F06EBC"/>
    <w:rsid w:val="00F12F96"/>
    <w:rsid w:val="00F261F2"/>
    <w:rsid w:val="00F538EF"/>
    <w:rsid w:val="00F56143"/>
    <w:rsid w:val="00F57A76"/>
    <w:rsid w:val="00F611A4"/>
    <w:rsid w:val="00F847AB"/>
    <w:rsid w:val="00F86A25"/>
    <w:rsid w:val="00F86BC4"/>
    <w:rsid w:val="00F97280"/>
    <w:rsid w:val="00F979A7"/>
    <w:rsid w:val="00FD4659"/>
    <w:rsid w:val="00FE113C"/>
    <w:rsid w:val="00FE4348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C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EF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E43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(code1%20id)@atlas.natlab.research.philips.com/bitbucket/scm/cc/consumer_care_ios.g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546C9-A7A0-B947-A536-2B872C96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5</Pages>
  <Words>804</Words>
  <Characters>4584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Sulaiman, Sameer</cp:lastModifiedBy>
  <cp:revision>194</cp:revision>
  <dcterms:created xsi:type="dcterms:W3CDTF">2015-04-07T12:02:00Z</dcterms:created>
  <dcterms:modified xsi:type="dcterms:W3CDTF">2016-07-22T10:11:00Z</dcterms:modified>
</cp:coreProperties>
</file>