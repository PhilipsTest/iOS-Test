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1528"/>
        <w:gridCol w:w="1701"/>
        <w:gridCol w:w="1520"/>
        <w:gridCol w:w="3288"/>
      </w:tblGrid>
      <w:tr w:rsidR="003C4F40" w:rsidRPr="00C20BDF" w14:paraId="42EF88D3" w14:textId="77777777" w:rsidTr="003C4F40">
        <w:tc>
          <w:tcPr>
            <w:tcW w:w="9027" w:type="dxa"/>
            <w:gridSpan w:val="5"/>
          </w:tcPr>
          <w:p w14:paraId="6D4D20C8" w14:textId="77777777" w:rsidR="003C4F40" w:rsidRPr="00C20BDF" w:rsidRDefault="003C4F40" w:rsidP="003C4F40">
            <w:pPr>
              <w:jc w:val="center"/>
              <w:rPr>
                <w:rFonts w:cs="Arial"/>
                <w:b/>
                <w:sz w:val="20"/>
              </w:rPr>
            </w:pPr>
            <w:bookmarkStart w:id="0" w:name="_GoBack"/>
            <w:bookmarkEnd w:id="0"/>
            <w:r w:rsidRPr="00C20BDF">
              <w:rPr>
                <w:rFonts w:cs="Arial"/>
                <w:b/>
                <w:sz w:val="20"/>
              </w:rPr>
              <w:t>Document History</w:t>
            </w:r>
          </w:p>
        </w:tc>
      </w:tr>
      <w:tr w:rsidR="003C4F40" w:rsidRPr="00C20BDF" w14:paraId="6F0BC178" w14:textId="77777777" w:rsidTr="003C4F40">
        <w:tc>
          <w:tcPr>
            <w:tcW w:w="990" w:type="dxa"/>
          </w:tcPr>
          <w:p w14:paraId="7A60DD57" w14:textId="77777777" w:rsidR="003C4F40" w:rsidRPr="00C20BDF" w:rsidRDefault="003C4F40" w:rsidP="003C4F40">
            <w:pPr>
              <w:rPr>
                <w:rFonts w:cs="Arial"/>
                <w:b/>
                <w:sz w:val="20"/>
                <w:lang w:val="fr-FR"/>
              </w:rPr>
            </w:pPr>
            <w:r w:rsidRPr="00C20BDF">
              <w:rPr>
                <w:rFonts w:cs="Arial"/>
                <w:b/>
                <w:sz w:val="20"/>
                <w:lang w:val="fr-FR"/>
              </w:rPr>
              <w:t>Version</w:t>
            </w:r>
          </w:p>
        </w:tc>
        <w:tc>
          <w:tcPr>
            <w:tcW w:w="1528" w:type="dxa"/>
          </w:tcPr>
          <w:p w14:paraId="711858E0" w14:textId="77777777" w:rsidR="003C4F40" w:rsidRPr="00C20BDF" w:rsidRDefault="003C4F40" w:rsidP="003C4F40">
            <w:pPr>
              <w:rPr>
                <w:rFonts w:cs="Arial"/>
                <w:b/>
                <w:sz w:val="20"/>
              </w:rPr>
            </w:pPr>
            <w:r w:rsidRPr="00C20BDF">
              <w:rPr>
                <w:rFonts w:cs="Arial"/>
                <w:b/>
                <w:sz w:val="20"/>
              </w:rPr>
              <w:t>Date</w:t>
            </w:r>
          </w:p>
        </w:tc>
        <w:tc>
          <w:tcPr>
            <w:tcW w:w="1701" w:type="dxa"/>
          </w:tcPr>
          <w:p w14:paraId="4E167665" w14:textId="77777777" w:rsidR="003C4F40" w:rsidRPr="00C20BDF" w:rsidRDefault="003C4F40" w:rsidP="003C4F40">
            <w:pPr>
              <w:rPr>
                <w:rFonts w:cs="Arial"/>
                <w:b/>
                <w:sz w:val="20"/>
              </w:rPr>
            </w:pPr>
            <w:r w:rsidRPr="00C20BDF">
              <w:rPr>
                <w:rFonts w:cs="Arial"/>
                <w:b/>
                <w:sz w:val="20"/>
              </w:rPr>
              <w:t>Author</w:t>
            </w:r>
          </w:p>
        </w:tc>
        <w:tc>
          <w:tcPr>
            <w:tcW w:w="1520" w:type="dxa"/>
          </w:tcPr>
          <w:p w14:paraId="4EC8E59F" w14:textId="77777777" w:rsidR="003C4F40" w:rsidRPr="00C20BDF" w:rsidRDefault="003C4F40" w:rsidP="003C4F40">
            <w:pPr>
              <w:rPr>
                <w:rFonts w:cs="Arial"/>
                <w:b/>
                <w:sz w:val="20"/>
              </w:rPr>
            </w:pPr>
            <w:r w:rsidRPr="00C20BDF">
              <w:rPr>
                <w:rFonts w:cs="Arial"/>
                <w:b/>
                <w:sz w:val="20"/>
              </w:rPr>
              <w:t>Section</w:t>
            </w:r>
          </w:p>
        </w:tc>
        <w:tc>
          <w:tcPr>
            <w:tcW w:w="3288" w:type="dxa"/>
          </w:tcPr>
          <w:p w14:paraId="0C1DD1F1" w14:textId="77777777" w:rsidR="003C4F40" w:rsidRPr="00C20BDF" w:rsidRDefault="003C4F40" w:rsidP="003C4F40">
            <w:pPr>
              <w:rPr>
                <w:rFonts w:cs="Arial"/>
                <w:b/>
                <w:sz w:val="20"/>
              </w:rPr>
            </w:pPr>
            <w:r w:rsidRPr="00C20BDF">
              <w:rPr>
                <w:rFonts w:cs="Arial"/>
                <w:b/>
                <w:sz w:val="20"/>
              </w:rPr>
              <w:t>Changes</w:t>
            </w:r>
          </w:p>
        </w:tc>
      </w:tr>
      <w:tr w:rsidR="003C4F40" w:rsidRPr="00C20BDF" w14:paraId="5648A1D1" w14:textId="77777777" w:rsidTr="003C4F40">
        <w:tc>
          <w:tcPr>
            <w:tcW w:w="990" w:type="dxa"/>
          </w:tcPr>
          <w:p w14:paraId="310A1E44" w14:textId="71E56415" w:rsidR="003C4F40" w:rsidRPr="00C20BDF" w:rsidRDefault="00736154" w:rsidP="003C4F40">
            <w:pPr>
              <w:rPr>
                <w:rFonts w:cs="Arial"/>
              </w:rPr>
            </w:pPr>
            <w:r>
              <w:rPr>
                <w:rFonts w:cs="Arial"/>
              </w:rPr>
              <w:t>1.0</w:t>
            </w:r>
          </w:p>
        </w:tc>
        <w:tc>
          <w:tcPr>
            <w:tcW w:w="1528" w:type="dxa"/>
          </w:tcPr>
          <w:p w14:paraId="6C37F257" w14:textId="2E78029D" w:rsidR="003C4F40" w:rsidRPr="00C20BDF" w:rsidRDefault="003C4F40" w:rsidP="00736154">
            <w:pPr>
              <w:rPr>
                <w:rFonts w:cs="Arial"/>
              </w:rPr>
            </w:pPr>
            <w:r w:rsidRPr="00C20BDF">
              <w:rPr>
                <w:rFonts w:cs="Arial"/>
              </w:rPr>
              <w:t>1</w:t>
            </w:r>
            <w:r w:rsidR="00736154">
              <w:rPr>
                <w:rFonts w:cs="Arial"/>
              </w:rPr>
              <w:t>0-07</w:t>
            </w:r>
            <w:r w:rsidRPr="00C20BDF">
              <w:rPr>
                <w:rFonts w:cs="Arial"/>
              </w:rPr>
              <w:t>-2015</w:t>
            </w:r>
          </w:p>
        </w:tc>
        <w:tc>
          <w:tcPr>
            <w:tcW w:w="1701" w:type="dxa"/>
          </w:tcPr>
          <w:p w14:paraId="313C799F" w14:textId="6D923D61" w:rsidR="003C4F40" w:rsidRDefault="00736154" w:rsidP="003C4F40">
            <w:pPr>
              <w:rPr>
                <w:ins w:id="1" w:author="sameer sulaiman" w:date="2015-09-30T16:05:00Z"/>
                <w:rFonts w:cs="Arial"/>
              </w:rPr>
            </w:pPr>
            <w:proofErr w:type="spellStart"/>
            <w:r>
              <w:rPr>
                <w:rFonts w:cs="Arial"/>
              </w:rPr>
              <w:t>Deepthi</w:t>
            </w:r>
            <w:proofErr w:type="spellEnd"/>
            <w:r>
              <w:rPr>
                <w:rFonts w:cs="Arial"/>
              </w:rPr>
              <w:t xml:space="preserve"> </w:t>
            </w:r>
            <w:proofErr w:type="spellStart"/>
            <w:r>
              <w:rPr>
                <w:rFonts w:cs="Arial"/>
              </w:rPr>
              <w:t>Shivakumar</w:t>
            </w:r>
            <w:proofErr w:type="spellEnd"/>
          </w:p>
          <w:p w14:paraId="3958D311" w14:textId="490018AA" w:rsidR="00BF076E" w:rsidRPr="00C20BDF" w:rsidRDefault="00BF076E" w:rsidP="003C4F40">
            <w:pPr>
              <w:rPr>
                <w:rFonts w:cs="Arial"/>
              </w:rPr>
            </w:pPr>
          </w:p>
        </w:tc>
        <w:tc>
          <w:tcPr>
            <w:tcW w:w="1520" w:type="dxa"/>
          </w:tcPr>
          <w:p w14:paraId="1FA5F68A" w14:textId="77777777" w:rsidR="003C4F40" w:rsidRPr="00C20BDF" w:rsidRDefault="003C4F40" w:rsidP="003C4F40">
            <w:pPr>
              <w:rPr>
                <w:rFonts w:cs="Arial"/>
              </w:rPr>
            </w:pPr>
            <w:r w:rsidRPr="00C20BDF">
              <w:rPr>
                <w:rFonts w:cs="Arial"/>
              </w:rPr>
              <w:t>All</w:t>
            </w:r>
          </w:p>
        </w:tc>
        <w:tc>
          <w:tcPr>
            <w:tcW w:w="3288" w:type="dxa"/>
          </w:tcPr>
          <w:p w14:paraId="3CEFCAEC" w14:textId="1756283E" w:rsidR="003C4F40" w:rsidRPr="00C20BDF" w:rsidRDefault="00736154" w:rsidP="003C4F40">
            <w:pPr>
              <w:rPr>
                <w:rFonts w:cs="Arial"/>
              </w:rPr>
            </w:pPr>
            <w:r>
              <w:rPr>
                <w:rFonts w:cs="Arial"/>
              </w:rPr>
              <w:t>Release 2 features</w:t>
            </w:r>
          </w:p>
        </w:tc>
      </w:tr>
      <w:tr w:rsidR="00D94B07" w:rsidRPr="00C20BDF" w14:paraId="58E04415" w14:textId="77777777" w:rsidTr="003C4F40">
        <w:tc>
          <w:tcPr>
            <w:tcW w:w="990" w:type="dxa"/>
          </w:tcPr>
          <w:p w14:paraId="46861FB3" w14:textId="2EA0C7C6" w:rsidR="00D94B07" w:rsidRDefault="00D94B07" w:rsidP="003C4F40">
            <w:pPr>
              <w:rPr>
                <w:rFonts w:cs="Arial"/>
              </w:rPr>
            </w:pPr>
            <w:r>
              <w:rPr>
                <w:rFonts w:cs="Arial"/>
              </w:rPr>
              <w:t>1.1</w:t>
            </w:r>
          </w:p>
        </w:tc>
        <w:tc>
          <w:tcPr>
            <w:tcW w:w="1528" w:type="dxa"/>
          </w:tcPr>
          <w:p w14:paraId="227AEE12" w14:textId="0D30738E" w:rsidR="00D94B07" w:rsidRPr="00C20BDF" w:rsidRDefault="00D94B07" w:rsidP="00D94B07">
            <w:pPr>
              <w:rPr>
                <w:rFonts w:cs="Arial"/>
              </w:rPr>
            </w:pPr>
            <w:r>
              <w:rPr>
                <w:rFonts w:cs="Arial"/>
              </w:rPr>
              <w:t>30-09-2015</w:t>
            </w:r>
          </w:p>
        </w:tc>
        <w:tc>
          <w:tcPr>
            <w:tcW w:w="1701" w:type="dxa"/>
          </w:tcPr>
          <w:p w14:paraId="610BEC6C" w14:textId="23BF0EBF" w:rsidR="00D94B07" w:rsidRDefault="00D94B07" w:rsidP="003C4F40">
            <w:pPr>
              <w:rPr>
                <w:rFonts w:cs="Arial"/>
              </w:rPr>
            </w:pPr>
            <w:r>
              <w:rPr>
                <w:rFonts w:cs="Arial"/>
              </w:rPr>
              <w:t>Sameer Sulaiman</w:t>
            </w:r>
          </w:p>
        </w:tc>
        <w:tc>
          <w:tcPr>
            <w:tcW w:w="1520" w:type="dxa"/>
          </w:tcPr>
          <w:p w14:paraId="2179DACE" w14:textId="2E18FC69" w:rsidR="00D94B07" w:rsidRPr="00C20BDF" w:rsidRDefault="00D94B07" w:rsidP="003C4F40">
            <w:pPr>
              <w:rPr>
                <w:rFonts w:cs="Arial"/>
              </w:rPr>
            </w:pPr>
            <w:r>
              <w:rPr>
                <w:rFonts w:cs="Arial"/>
              </w:rPr>
              <w:t>Integration section</w:t>
            </w:r>
          </w:p>
        </w:tc>
        <w:tc>
          <w:tcPr>
            <w:tcW w:w="3288" w:type="dxa"/>
          </w:tcPr>
          <w:p w14:paraId="5ACBD612" w14:textId="0F98262F" w:rsidR="00D94B07" w:rsidRDefault="00D94B07" w:rsidP="003C4F40">
            <w:pPr>
              <w:rPr>
                <w:rFonts w:cs="Arial"/>
              </w:rPr>
            </w:pPr>
            <w:r>
              <w:rPr>
                <w:rFonts w:cs="Arial"/>
              </w:rPr>
              <w:t>Bazaar voice feature changes.</w:t>
            </w:r>
          </w:p>
        </w:tc>
      </w:tr>
      <w:tr w:rsidR="00D94B07" w:rsidRPr="00C20BDF" w14:paraId="692E51E8" w14:textId="77777777" w:rsidTr="00D94B07">
        <w:trPr>
          <w:trHeight w:val="168"/>
        </w:trPr>
        <w:tc>
          <w:tcPr>
            <w:tcW w:w="990" w:type="dxa"/>
          </w:tcPr>
          <w:p w14:paraId="31C12281" w14:textId="310921FA" w:rsidR="00D94B07" w:rsidRDefault="00D94B07" w:rsidP="003C4F40">
            <w:pPr>
              <w:rPr>
                <w:rFonts w:cs="Arial"/>
              </w:rPr>
            </w:pPr>
            <w:r>
              <w:rPr>
                <w:rFonts w:cs="Arial"/>
              </w:rPr>
              <w:t>1.2</w:t>
            </w:r>
          </w:p>
        </w:tc>
        <w:tc>
          <w:tcPr>
            <w:tcW w:w="1528" w:type="dxa"/>
          </w:tcPr>
          <w:p w14:paraId="59558ED8" w14:textId="16CDBB2C" w:rsidR="00D94B07" w:rsidRDefault="00D94B07" w:rsidP="00736154">
            <w:pPr>
              <w:rPr>
                <w:rFonts w:cs="Arial"/>
              </w:rPr>
            </w:pPr>
            <w:r>
              <w:rPr>
                <w:rFonts w:cs="Arial"/>
              </w:rPr>
              <w:t>1-10-2015</w:t>
            </w:r>
          </w:p>
        </w:tc>
        <w:tc>
          <w:tcPr>
            <w:tcW w:w="1701" w:type="dxa"/>
          </w:tcPr>
          <w:p w14:paraId="74C2BC50" w14:textId="77777777" w:rsidR="00D94B07" w:rsidRDefault="00D94B07" w:rsidP="00D94B07">
            <w:pPr>
              <w:rPr>
                <w:ins w:id="2" w:author="sameer sulaiman" w:date="2015-09-30T16:05:00Z"/>
                <w:rFonts w:cs="Arial"/>
              </w:rPr>
            </w:pPr>
            <w:proofErr w:type="spellStart"/>
            <w:r>
              <w:rPr>
                <w:rFonts w:cs="Arial"/>
              </w:rPr>
              <w:t>Deepthi</w:t>
            </w:r>
            <w:proofErr w:type="spellEnd"/>
            <w:r>
              <w:rPr>
                <w:rFonts w:cs="Arial"/>
              </w:rPr>
              <w:t xml:space="preserve"> </w:t>
            </w:r>
            <w:proofErr w:type="spellStart"/>
            <w:r>
              <w:rPr>
                <w:rFonts w:cs="Arial"/>
              </w:rPr>
              <w:t>Shivakumar</w:t>
            </w:r>
            <w:proofErr w:type="spellEnd"/>
          </w:p>
          <w:p w14:paraId="4255E875" w14:textId="77777777" w:rsidR="00D94B07" w:rsidRDefault="00D94B07" w:rsidP="003C4F40">
            <w:pPr>
              <w:rPr>
                <w:rFonts w:cs="Arial"/>
              </w:rPr>
            </w:pPr>
          </w:p>
        </w:tc>
        <w:tc>
          <w:tcPr>
            <w:tcW w:w="1520" w:type="dxa"/>
          </w:tcPr>
          <w:p w14:paraId="74C3B13C" w14:textId="5CB59B1B" w:rsidR="00D94B07" w:rsidRDefault="00D94B07" w:rsidP="003C4F40">
            <w:pPr>
              <w:rPr>
                <w:rFonts w:cs="Arial"/>
              </w:rPr>
            </w:pPr>
            <w:r>
              <w:rPr>
                <w:rFonts w:cs="Arial"/>
              </w:rPr>
              <w:t>Integration section</w:t>
            </w:r>
          </w:p>
        </w:tc>
        <w:tc>
          <w:tcPr>
            <w:tcW w:w="3288" w:type="dxa"/>
          </w:tcPr>
          <w:p w14:paraId="5A22716B" w14:textId="77777777" w:rsidR="00D94B07" w:rsidRDefault="00D94B07" w:rsidP="003C4F40">
            <w:pPr>
              <w:rPr>
                <w:ins w:id="3" w:author="sameer sulaiman" w:date="2015-12-02T17:56:00Z"/>
                <w:rFonts w:cs="Arial"/>
              </w:rPr>
            </w:pPr>
            <w:r>
              <w:rPr>
                <w:rFonts w:cs="Arial"/>
              </w:rPr>
              <w:t>Bazaar voice feature changes. Added API details.</w:t>
            </w:r>
          </w:p>
          <w:p w14:paraId="127337BF" w14:textId="60158433" w:rsidR="00AB4372" w:rsidRDefault="00AB4372" w:rsidP="003C4F40">
            <w:pPr>
              <w:rPr>
                <w:rFonts w:cs="Arial"/>
              </w:rPr>
            </w:pPr>
          </w:p>
        </w:tc>
      </w:tr>
      <w:tr w:rsidR="005703E8" w:rsidRPr="00C20BDF" w14:paraId="1EFC73A9" w14:textId="77777777" w:rsidTr="00D94B07">
        <w:trPr>
          <w:trHeight w:val="168"/>
          <w:ins w:id="4" w:author="Philips" w:date="2015-12-02T18:02:00Z"/>
        </w:trPr>
        <w:tc>
          <w:tcPr>
            <w:tcW w:w="990" w:type="dxa"/>
          </w:tcPr>
          <w:p w14:paraId="380864D8" w14:textId="55EDEF70" w:rsidR="005703E8" w:rsidRDefault="005703E8" w:rsidP="003C4F40">
            <w:pPr>
              <w:rPr>
                <w:ins w:id="5" w:author="Philips" w:date="2015-12-02T18:02:00Z"/>
                <w:rFonts w:cs="Arial"/>
              </w:rPr>
            </w:pPr>
            <w:ins w:id="6" w:author="Philips" w:date="2015-12-02T18:02:00Z">
              <w:r>
                <w:rPr>
                  <w:rFonts w:cs="Arial"/>
                </w:rPr>
                <w:t>1.3</w:t>
              </w:r>
            </w:ins>
          </w:p>
        </w:tc>
        <w:tc>
          <w:tcPr>
            <w:tcW w:w="1528" w:type="dxa"/>
          </w:tcPr>
          <w:p w14:paraId="35118F3B" w14:textId="24077BBF" w:rsidR="005703E8" w:rsidRDefault="005703E8" w:rsidP="00736154">
            <w:pPr>
              <w:rPr>
                <w:ins w:id="7" w:author="Philips" w:date="2015-12-02T18:02:00Z"/>
                <w:rFonts w:cs="Arial"/>
              </w:rPr>
            </w:pPr>
            <w:ins w:id="8" w:author="Philips" w:date="2015-12-02T18:02:00Z">
              <w:r>
                <w:rPr>
                  <w:rFonts w:cs="Arial"/>
                </w:rPr>
                <w:t>12/12/2015</w:t>
              </w:r>
            </w:ins>
          </w:p>
        </w:tc>
        <w:tc>
          <w:tcPr>
            <w:tcW w:w="1701" w:type="dxa"/>
          </w:tcPr>
          <w:p w14:paraId="7DB09F53" w14:textId="3501D3CC" w:rsidR="005703E8" w:rsidRDefault="005703E8" w:rsidP="00D94B07">
            <w:pPr>
              <w:rPr>
                <w:ins w:id="9" w:author="Philips" w:date="2015-12-02T18:02:00Z"/>
                <w:rFonts w:cs="Arial"/>
              </w:rPr>
            </w:pPr>
            <w:ins w:id="10" w:author="Philips" w:date="2015-12-02T18:03:00Z">
              <w:r>
                <w:rPr>
                  <w:rFonts w:cs="Arial"/>
                </w:rPr>
                <w:t>Sameer Sulaiman</w:t>
              </w:r>
            </w:ins>
          </w:p>
        </w:tc>
        <w:tc>
          <w:tcPr>
            <w:tcW w:w="1520" w:type="dxa"/>
          </w:tcPr>
          <w:p w14:paraId="7BDD2BA2" w14:textId="22270012" w:rsidR="005703E8" w:rsidRDefault="005703E8" w:rsidP="003C4F40">
            <w:pPr>
              <w:rPr>
                <w:ins w:id="11" w:author="Philips" w:date="2015-12-02T18:02:00Z"/>
                <w:rFonts w:cs="Arial"/>
              </w:rPr>
            </w:pPr>
            <w:ins w:id="12" w:author="Philips" w:date="2015-12-02T18:03:00Z">
              <w:r>
                <w:rPr>
                  <w:rFonts w:cs="Arial"/>
                </w:rPr>
                <w:t>Integration section</w:t>
              </w:r>
            </w:ins>
          </w:p>
        </w:tc>
        <w:tc>
          <w:tcPr>
            <w:tcW w:w="3288" w:type="dxa"/>
          </w:tcPr>
          <w:p w14:paraId="6EDFE90C" w14:textId="14DB2B0E" w:rsidR="005703E8" w:rsidRDefault="005703E8" w:rsidP="003C4F40">
            <w:pPr>
              <w:rPr>
                <w:ins w:id="13" w:author="Philips" w:date="2015-12-02T18:02:00Z"/>
                <w:rFonts w:cs="Arial"/>
              </w:rPr>
            </w:pPr>
            <w:ins w:id="14" w:author="Philips" w:date="2015-12-02T18:03:00Z">
              <w:r>
                <w:rPr>
                  <w:rFonts w:asciiTheme="minorHAnsi" w:hAnsiTheme="minorHAnsi" w:cs="Arial"/>
                </w:rPr>
                <w:t>Modified changes for 15.2 PI release.</w:t>
              </w:r>
            </w:ins>
          </w:p>
        </w:tc>
      </w:tr>
    </w:tbl>
    <w:p w14:paraId="3B749FD9" w14:textId="77777777" w:rsidR="003C4F40" w:rsidRPr="00C20BDF" w:rsidRDefault="003C4F40"/>
    <w:tbl>
      <w:tblPr>
        <w:tblpPr w:leftFromText="180" w:rightFromText="180" w:vertAnchor="page" w:horzAnchor="margin" w:tblpY="8240"/>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Change w:id="15" w:author="Philips" w:date="2015-12-02T18:03:00Z">
          <w:tblPr>
            <w:tblpPr w:leftFromText="180" w:rightFromText="180" w:vertAnchor="page" w:horzAnchor="page" w:tblpX="1906" w:tblpY="522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PrChange>
      </w:tblPr>
      <w:tblGrid>
        <w:gridCol w:w="1962"/>
        <w:gridCol w:w="7200"/>
        <w:tblGridChange w:id="16">
          <w:tblGrid>
            <w:gridCol w:w="1980"/>
            <w:gridCol w:w="7200"/>
          </w:tblGrid>
        </w:tblGridChange>
      </w:tblGrid>
      <w:tr w:rsidR="003C4F40" w:rsidRPr="00C20BDF" w14:paraId="64605F4C" w14:textId="77777777" w:rsidTr="005703E8">
        <w:tc>
          <w:tcPr>
            <w:tcW w:w="1962" w:type="dxa"/>
            <w:tcPrChange w:id="17" w:author="Philips" w:date="2015-12-02T18:03:00Z">
              <w:tcPr>
                <w:tcW w:w="1980" w:type="dxa"/>
              </w:tcPr>
            </w:tcPrChange>
          </w:tcPr>
          <w:p w14:paraId="04252845" w14:textId="77777777" w:rsidR="003C4F40" w:rsidRPr="00C20BDF" w:rsidRDefault="003C4F40" w:rsidP="005703E8">
            <w:pPr>
              <w:rPr>
                <w:rFonts w:cs="Arial"/>
                <w:b/>
              </w:rPr>
            </w:pPr>
            <w:r w:rsidRPr="00C20BDF">
              <w:rPr>
                <w:rFonts w:cs="Arial"/>
                <w:b/>
              </w:rPr>
              <w:t>Author</w:t>
            </w:r>
          </w:p>
        </w:tc>
        <w:tc>
          <w:tcPr>
            <w:tcW w:w="7200" w:type="dxa"/>
            <w:tcPrChange w:id="18" w:author="Philips" w:date="2015-12-02T18:03:00Z">
              <w:tcPr>
                <w:tcW w:w="7200" w:type="dxa"/>
              </w:tcPr>
            </w:tcPrChange>
          </w:tcPr>
          <w:p w14:paraId="208689C7" w14:textId="43A3C6D6" w:rsidR="003C4F40" w:rsidRPr="00C20BDF" w:rsidRDefault="00736154" w:rsidP="005703E8">
            <w:pPr>
              <w:rPr>
                <w:rFonts w:cs="Arial"/>
              </w:rPr>
            </w:pPr>
            <w:proofErr w:type="spellStart"/>
            <w:r>
              <w:rPr>
                <w:rFonts w:cs="Arial"/>
              </w:rPr>
              <w:t>Deepthi</w:t>
            </w:r>
            <w:proofErr w:type="spellEnd"/>
            <w:r>
              <w:rPr>
                <w:rFonts w:cs="Arial"/>
              </w:rPr>
              <w:t xml:space="preserve"> </w:t>
            </w:r>
            <w:proofErr w:type="spellStart"/>
            <w:r>
              <w:rPr>
                <w:rFonts w:cs="Arial"/>
              </w:rPr>
              <w:t>Shivakumar</w:t>
            </w:r>
            <w:proofErr w:type="spellEnd"/>
            <w:proofErr w:type="gramStart"/>
            <w:r w:rsidR="00BF076E">
              <w:rPr>
                <w:rFonts w:cs="Arial"/>
              </w:rPr>
              <w:t>,  Sameer</w:t>
            </w:r>
            <w:proofErr w:type="gramEnd"/>
            <w:r w:rsidR="00BF076E">
              <w:rPr>
                <w:rFonts w:cs="Arial"/>
              </w:rPr>
              <w:t xml:space="preserve"> Sulaiman</w:t>
            </w:r>
          </w:p>
        </w:tc>
      </w:tr>
      <w:tr w:rsidR="003C4F40" w:rsidRPr="00C20BDF" w14:paraId="6A857101" w14:textId="77777777" w:rsidTr="005703E8">
        <w:tc>
          <w:tcPr>
            <w:tcW w:w="1962" w:type="dxa"/>
            <w:tcPrChange w:id="19" w:author="Philips" w:date="2015-12-02T18:03:00Z">
              <w:tcPr>
                <w:tcW w:w="1980" w:type="dxa"/>
              </w:tcPr>
            </w:tcPrChange>
          </w:tcPr>
          <w:p w14:paraId="6034D5CD" w14:textId="77777777" w:rsidR="003C4F40" w:rsidRPr="00C20BDF" w:rsidRDefault="003C4F40" w:rsidP="005703E8">
            <w:pPr>
              <w:rPr>
                <w:rFonts w:cs="Arial"/>
                <w:b/>
              </w:rPr>
            </w:pPr>
            <w:r w:rsidRPr="00C20BDF">
              <w:rPr>
                <w:rFonts w:cs="Arial"/>
                <w:b/>
              </w:rPr>
              <w:t>Approved by</w:t>
            </w:r>
          </w:p>
        </w:tc>
        <w:tc>
          <w:tcPr>
            <w:tcW w:w="7200" w:type="dxa"/>
            <w:tcPrChange w:id="20" w:author="Philips" w:date="2015-12-02T18:03:00Z">
              <w:tcPr>
                <w:tcW w:w="7200" w:type="dxa"/>
              </w:tcPr>
            </w:tcPrChange>
          </w:tcPr>
          <w:p w14:paraId="65FB0897" w14:textId="7B4794F2" w:rsidR="003C4F40" w:rsidRPr="00C20BDF" w:rsidRDefault="001E64D4" w:rsidP="005703E8">
            <w:pPr>
              <w:rPr>
                <w:rFonts w:cs="Arial"/>
              </w:rPr>
            </w:pPr>
            <w:r>
              <w:fldChar w:fldCharType="begin"/>
            </w:r>
            <w:r>
              <w:instrText xml:space="preserve"> HYPERLINK "mailto:Aravind.Gundumane@philips.com" </w:instrText>
            </w:r>
            <w:r>
              <w:fldChar w:fldCharType="separate"/>
            </w:r>
            <w:r w:rsidR="00740CAA" w:rsidRPr="00BC6711">
              <w:rPr>
                <w:rStyle w:val="Hyperlink"/>
                <w:rFonts w:cs="Arial"/>
              </w:rPr>
              <w:t>Aravind.Gundumane@philips.com</w:t>
            </w:r>
            <w:r>
              <w:rPr>
                <w:rStyle w:val="Hyperlink"/>
                <w:rFonts w:cs="Arial"/>
              </w:rPr>
              <w:fldChar w:fldCharType="end"/>
            </w:r>
          </w:p>
        </w:tc>
      </w:tr>
      <w:tr w:rsidR="003C4F40" w:rsidRPr="00C20BDF" w14:paraId="46890FCE" w14:textId="77777777" w:rsidTr="005703E8">
        <w:tc>
          <w:tcPr>
            <w:tcW w:w="1962" w:type="dxa"/>
            <w:tcPrChange w:id="21" w:author="Philips" w:date="2015-12-02T18:03:00Z">
              <w:tcPr>
                <w:tcW w:w="1980" w:type="dxa"/>
              </w:tcPr>
            </w:tcPrChange>
          </w:tcPr>
          <w:p w14:paraId="1C4D1FA3" w14:textId="77777777" w:rsidR="003C4F40" w:rsidRPr="00C20BDF" w:rsidRDefault="003C4F40" w:rsidP="005703E8">
            <w:pPr>
              <w:rPr>
                <w:rFonts w:cs="Arial"/>
                <w:b/>
              </w:rPr>
            </w:pPr>
            <w:r w:rsidRPr="00C20BDF">
              <w:rPr>
                <w:rFonts w:cs="Arial"/>
                <w:b/>
              </w:rPr>
              <w:t>Email Id</w:t>
            </w:r>
          </w:p>
        </w:tc>
        <w:tc>
          <w:tcPr>
            <w:tcW w:w="7200" w:type="dxa"/>
            <w:tcPrChange w:id="22" w:author="Philips" w:date="2015-12-02T18:03:00Z">
              <w:tcPr>
                <w:tcW w:w="7200" w:type="dxa"/>
              </w:tcPr>
            </w:tcPrChange>
          </w:tcPr>
          <w:p w14:paraId="55C375BF" w14:textId="00C271F8" w:rsidR="003C4F40" w:rsidRPr="00C20BDF" w:rsidRDefault="00736154" w:rsidP="005703E8">
            <w:pPr>
              <w:rPr>
                <w:rFonts w:cs="Arial"/>
              </w:rPr>
            </w:pPr>
            <w:proofErr w:type="spellStart"/>
            <w:r>
              <w:rPr>
                <w:rFonts w:cs="Arial"/>
              </w:rPr>
              <w:t>Deepthi.Shivakumar</w:t>
            </w:r>
            <w:proofErr w:type="spellEnd"/>
            <w:r w:rsidRPr="00C20BDF">
              <w:rPr>
                <w:rFonts w:cs="Arial"/>
              </w:rPr>
              <w:t xml:space="preserve"> </w:t>
            </w:r>
            <w:r w:rsidR="003C4F40" w:rsidRPr="00C20BDF">
              <w:rPr>
                <w:rFonts w:cs="Arial"/>
              </w:rPr>
              <w:t>@philips.com</w:t>
            </w:r>
            <w:r w:rsidR="000F25FD">
              <w:rPr>
                <w:rFonts w:cs="Arial"/>
              </w:rPr>
              <w:t>, Sameer.Sulaiman@philips.com</w:t>
            </w:r>
          </w:p>
        </w:tc>
      </w:tr>
    </w:tbl>
    <w:p w14:paraId="13302F80" w14:textId="580DB239" w:rsidR="00E1035C" w:rsidRPr="00C20BDF" w:rsidRDefault="00FA0BE5" w:rsidP="00FA0BE5">
      <w:pPr>
        <w:pStyle w:val="Title"/>
        <w:jc w:val="left"/>
      </w:pPr>
      <w:r>
        <w:t xml:space="preserve">             </w:t>
      </w:r>
      <w:r w:rsidR="00F676EC">
        <w:t xml:space="preserve">Digital Care </w:t>
      </w:r>
      <w:r w:rsidR="003F6BD5">
        <w:t>IOS</w:t>
      </w:r>
      <w:r w:rsidR="00151D68">
        <w:t xml:space="preserve"> </w:t>
      </w:r>
      <w:r w:rsidR="003C4F40" w:rsidRPr="00C20BDF">
        <w:t>Integration</w:t>
      </w:r>
    </w:p>
    <w:p w14:paraId="3A9AF6ED" w14:textId="77777777" w:rsidR="00F31F86" w:rsidRDefault="00F31F86" w:rsidP="003C4F40">
      <w:pPr>
        <w:pStyle w:val="Title"/>
        <w:rPr>
          <w:ins w:id="23" w:author="sameer sulaiman" w:date="2015-12-02T17:56:00Z"/>
        </w:rPr>
      </w:pPr>
    </w:p>
    <w:p w14:paraId="2A09EEFF" w14:textId="77777777" w:rsidR="00AB4372" w:rsidRDefault="00AB4372" w:rsidP="003C4F40">
      <w:pPr>
        <w:pStyle w:val="Title"/>
        <w:rPr>
          <w:ins w:id="24" w:author="sameer sulaiman" w:date="2015-12-02T17:56:00Z"/>
        </w:rPr>
      </w:pPr>
    </w:p>
    <w:p w14:paraId="76660C54" w14:textId="77777777" w:rsidR="00AB4372" w:rsidRDefault="00AB4372" w:rsidP="003C4F40">
      <w:pPr>
        <w:pStyle w:val="Title"/>
        <w:rPr>
          <w:ins w:id="25" w:author="sameer sulaiman" w:date="2015-12-02T17:56:00Z"/>
        </w:rPr>
      </w:pPr>
    </w:p>
    <w:p w14:paraId="43F3F963" w14:textId="77777777" w:rsidR="00AB4372" w:rsidRDefault="00AB4372" w:rsidP="003C4F40">
      <w:pPr>
        <w:pStyle w:val="Title"/>
        <w:rPr>
          <w:ins w:id="26" w:author="Philips" w:date="2015-12-02T18:05:00Z"/>
        </w:rPr>
      </w:pPr>
    </w:p>
    <w:p w14:paraId="53574421" w14:textId="77777777" w:rsidR="00BA75ED" w:rsidRDefault="00BA75ED" w:rsidP="003C4F40">
      <w:pPr>
        <w:pStyle w:val="Title"/>
        <w:rPr>
          <w:ins w:id="27" w:author="Philips" w:date="2015-12-02T18:05:00Z"/>
        </w:rPr>
      </w:pPr>
    </w:p>
    <w:p w14:paraId="55DD9362" w14:textId="77777777" w:rsidR="00BA75ED" w:rsidRDefault="00BA75ED" w:rsidP="003C4F40">
      <w:pPr>
        <w:pStyle w:val="Title"/>
        <w:rPr>
          <w:ins w:id="28" w:author="Philips" w:date="2015-12-02T18:05:00Z"/>
        </w:rPr>
      </w:pPr>
    </w:p>
    <w:p w14:paraId="306BF7EF" w14:textId="77777777" w:rsidR="00BA75ED" w:rsidRDefault="00BA75ED" w:rsidP="003C4F40">
      <w:pPr>
        <w:pStyle w:val="Title"/>
        <w:rPr>
          <w:ins w:id="29" w:author="Philips" w:date="2015-12-02T18:05:00Z"/>
        </w:rPr>
      </w:pPr>
    </w:p>
    <w:p w14:paraId="391363CA" w14:textId="77777777" w:rsidR="00BA75ED" w:rsidRDefault="00BA75ED" w:rsidP="003C4F40">
      <w:pPr>
        <w:pStyle w:val="Title"/>
        <w:rPr>
          <w:ins w:id="30" w:author="Philips" w:date="2015-12-02T18:05:00Z"/>
        </w:rPr>
      </w:pPr>
    </w:p>
    <w:p w14:paraId="37E81FAA" w14:textId="77777777" w:rsidR="00BA75ED" w:rsidRDefault="00BA75ED" w:rsidP="003C4F40">
      <w:pPr>
        <w:pStyle w:val="Title"/>
        <w:rPr>
          <w:ins w:id="31" w:author="Philips" w:date="2015-12-02T18:05:00Z"/>
        </w:rPr>
      </w:pPr>
    </w:p>
    <w:p w14:paraId="5F138A15" w14:textId="77777777" w:rsidR="00BA75ED" w:rsidRDefault="00BA75ED" w:rsidP="003C4F40">
      <w:pPr>
        <w:pStyle w:val="Title"/>
      </w:pPr>
    </w:p>
    <w:p w14:paraId="542FF62D" w14:textId="77777777" w:rsidR="00D94B07" w:rsidDel="005B6F3D" w:rsidRDefault="00D94B07">
      <w:pPr>
        <w:pStyle w:val="Title"/>
        <w:jc w:val="left"/>
        <w:rPr>
          <w:del w:id="32" w:author="Philips" w:date="2015-12-02T18:04:00Z"/>
        </w:rPr>
        <w:pPrChange w:id="33" w:author="Philips" w:date="2015-12-02T18:04:00Z">
          <w:pPr>
            <w:pStyle w:val="Title"/>
          </w:pPr>
        </w:pPrChange>
      </w:pPr>
    </w:p>
    <w:p w14:paraId="4F03FDC1" w14:textId="77777777" w:rsidR="00D94B07" w:rsidRPr="00C20BDF" w:rsidDel="005B6F3D" w:rsidRDefault="00D94B07">
      <w:pPr>
        <w:pStyle w:val="Title"/>
        <w:jc w:val="left"/>
        <w:rPr>
          <w:del w:id="34" w:author="Philips" w:date="2015-12-02T18:04:00Z"/>
        </w:rPr>
        <w:pPrChange w:id="35" w:author="Philips" w:date="2015-12-02T18:04:00Z">
          <w:pPr>
            <w:pStyle w:val="Title"/>
          </w:pPr>
        </w:pPrChange>
      </w:pPr>
    </w:p>
    <w:p w14:paraId="65FFA921" w14:textId="77777777" w:rsidR="00F31F86" w:rsidDel="005B6F3D" w:rsidRDefault="00F31F86" w:rsidP="00F31F86">
      <w:pPr>
        <w:pStyle w:val="Title"/>
        <w:jc w:val="left"/>
        <w:rPr>
          <w:del w:id="36" w:author="Philips" w:date="2015-12-02T18:04:00Z"/>
        </w:rPr>
      </w:pPr>
    </w:p>
    <w:p w14:paraId="347D7CB5" w14:textId="77777777" w:rsidR="00D94B07" w:rsidDel="005B6F3D" w:rsidRDefault="00D94B07" w:rsidP="00F31F86">
      <w:pPr>
        <w:pStyle w:val="Title"/>
        <w:jc w:val="left"/>
        <w:rPr>
          <w:del w:id="37" w:author="Philips" w:date="2015-12-02T18:04:00Z"/>
        </w:rPr>
      </w:pPr>
    </w:p>
    <w:p w14:paraId="4D25FFF9" w14:textId="35EB8AC3" w:rsidR="00D94B07" w:rsidDel="005B6F3D" w:rsidRDefault="00D94B07" w:rsidP="00F31F86">
      <w:pPr>
        <w:pStyle w:val="Title"/>
        <w:jc w:val="left"/>
        <w:rPr>
          <w:del w:id="38" w:author="Philips" w:date="2015-12-02T18:04:00Z"/>
        </w:rPr>
      </w:pPr>
    </w:p>
    <w:p w14:paraId="45D9D397" w14:textId="28373AAD" w:rsidR="00D94B07" w:rsidDel="005B6F3D" w:rsidRDefault="00D94B07" w:rsidP="00F31F86">
      <w:pPr>
        <w:pStyle w:val="Title"/>
        <w:jc w:val="left"/>
        <w:rPr>
          <w:del w:id="39" w:author="Philips" w:date="2015-12-02T18:04:00Z"/>
        </w:rPr>
      </w:pPr>
    </w:p>
    <w:p w14:paraId="5097236B" w14:textId="69D2BE89" w:rsidR="00D94B07" w:rsidDel="005B6F3D" w:rsidRDefault="00D94B07" w:rsidP="00F31F86">
      <w:pPr>
        <w:pStyle w:val="Title"/>
        <w:jc w:val="left"/>
        <w:rPr>
          <w:del w:id="40" w:author="Philips" w:date="2015-12-02T18:04:00Z"/>
        </w:rPr>
      </w:pPr>
    </w:p>
    <w:p w14:paraId="5136985C" w14:textId="54E476BE" w:rsidR="00D94B07" w:rsidDel="005B6F3D" w:rsidRDefault="00D94B07" w:rsidP="00F31F86">
      <w:pPr>
        <w:pStyle w:val="Title"/>
        <w:jc w:val="left"/>
        <w:rPr>
          <w:del w:id="41" w:author="Philips" w:date="2015-12-02T18:04:00Z"/>
        </w:rPr>
      </w:pPr>
    </w:p>
    <w:p w14:paraId="367FEF1E" w14:textId="5BAC4338" w:rsidR="00D94B07" w:rsidDel="005B6F3D" w:rsidRDefault="00D94B07" w:rsidP="00F31F86">
      <w:pPr>
        <w:pStyle w:val="Title"/>
        <w:jc w:val="left"/>
        <w:rPr>
          <w:del w:id="42" w:author="Philips" w:date="2015-12-02T18:04:00Z"/>
        </w:rPr>
      </w:pPr>
    </w:p>
    <w:p w14:paraId="650528BD" w14:textId="7A9BA045" w:rsidR="00D94B07" w:rsidDel="005B6F3D" w:rsidRDefault="00D94B07" w:rsidP="00F31F86">
      <w:pPr>
        <w:pStyle w:val="Title"/>
        <w:jc w:val="left"/>
        <w:rPr>
          <w:del w:id="43" w:author="Philips" w:date="2015-12-02T18:04:00Z"/>
        </w:rPr>
      </w:pPr>
    </w:p>
    <w:p w14:paraId="11F8C882" w14:textId="3F606A9B" w:rsidR="00D94B07" w:rsidDel="005B6F3D" w:rsidRDefault="00D94B07" w:rsidP="00F31F86">
      <w:pPr>
        <w:pStyle w:val="Title"/>
        <w:jc w:val="left"/>
        <w:rPr>
          <w:del w:id="44" w:author="Philips" w:date="2015-12-02T18:04:00Z"/>
        </w:rPr>
      </w:pPr>
    </w:p>
    <w:p w14:paraId="6874FEFA" w14:textId="70E69997" w:rsidR="0037241C" w:rsidRDefault="00843A6D">
      <w:pPr>
        <w:pStyle w:val="TOC1"/>
        <w:tabs>
          <w:tab w:val="left" w:pos="480"/>
          <w:tab w:val="right" w:pos="9533"/>
        </w:tabs>
        <w:rPr>
          <w:rFonts w:asciiTheme="minorHAnsi" w:eastAsiaTheme="minorEastAsia" w:hAnsiTheme="minorHAnsi" w:cstheme="minorBidi"/>
          <w:b w:val="0"/>
          <w:caps w:val="0"/>
          <w:noProof/>
          <w:sz w:val="22"/>
          <w:szCs w:val="22"/>
        </w:rPr>
      </w:pPr>
      <w:r>
        <w:fldChar w:fldCharType="begin"/>
      </w:r>
      <w:r>
        <w:instrText xml:space="preserve"> TOC \o "1-4" </w:instrText>
      </w:r>
      <w:r>
        <w:fldChar w:fldCharType="separate"/>
      </w:r>
      <w:r w:rsidR="0037241C" w:rsidRPr="00216A2A">
        <w:rPr>
          <w:rFonts w:cs="Arial"/>
          <w:noProof/>
        </w:rPr>
        <w:t>1.</w:t>
      </w:r>
      <w:r w:rsidR="0037241C">
        <w:rPr>
          <w:rFonts w:asciiTheme="minorHAnsi" w:eastAsiaTheme="minorEastAsia" w:hAnsiTheme="minorHAnsi" w:cstheme="minorBidi"/>
          <w:b w:val="0"/>
          <w:caps w:val="0"/>
          <w:noProof/>
          <w:sz w:val="22"/>
          <w:szCs w:val="22"/>
        </w:rPr>
        <w:tab/>
      </w:r>
      <w:r w:rsidR="0037241C" w:rsidRPr="00216A2A">
        <w:rPr>
          <w:rFonts w:cs="Arial"/>
          <w:noProof/>
        </w:rPr>
        <w:t>INTRODUCTION</w:t>
      </w:r>
      <w:r w:rsidR="0037241C">
        <w:rPr>
          <w:noProof/>
        </w:rPr>
        <w:tab/>
      </w:r>
      <w:r w:rsidR="0037241C">
        <w:rPr>
          <w:noProof/>
        </w:rPr>
        <w:fldChar w:fldCharType="begin"/>
      </w:r>
      <w:r w:rsidR="0037241C">
        <w:rPr>
          <w:noProof/>
        </w:rPr>
        <w:instrText xml:space="preserve"> PAGEREF _Toc431488518 \h </w:instrText>
      </w:r>
      <w:r w:rsidR="0037241C">
        <w:rPr>
          <w:noProof/>
        </w:rPr>
      </w:r>
      <w:r w:rsidR="0037241C">
        <w:rPr>
          <w:noProof/>
        </w:rPr>
        <w:fldChar w:fldCharType="separate"/>
      </w:r>
      <w:ins w:id="45" w:author="sameer sulaiman" w:date="2015-12-11T12:10:00Z">
        <w:r w:rsidR="00800A68">
          <w:rPr>
            <w:noProof/>
          </w:rPr>
          <w:t>3</w:t>
        </w:r>
      </w:ins>
      <w:del w:id="46" w:author="sameer sulaiman" w:date="2015-12-11T12:04:00Z">
        <w:r w:rsidR="0037241C" w:rsidDel="00B80385">
          <w:rPr>
            <w:noProof/>
          </w:rPr>
          <w:delText>2</w:delText>
        </w:r>
      </w:del>
      <w:r w:rsidR="0037241C">
        <w:rPr>
          <w:noProof/>
        </w:rPr>
        <w:fldChar w:fldCharType="end"/>
      </w:r>
    </w:p>
    <w:p w14:paraId="6B669C94" w14:textId="77777777" w:rsidR="0037241C" w:rsidRDefault="0037241C">
      <w:pPr>
        <w:pStyle w:val="TOC1"/>
        <w:tabs>
          <w:tab w:val="left" w:pos="480"/>
          <w:tab w:val="right" w:pos="9533"/>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INTEGRATION</w:t>
      </w:r>
      <w:r>
        <w:rPr>
          <w:noProof/>
        </w:rPr>
        <w:tab/>
      </w:r>
      <w:r>
        <w:rPr>
          <w:noProof/>
        </w:rPr>
        <w:fldChar w:fldCharType="begin"/>
      </w:r>
      <w:r>
        <w:rPr>
          <w:noProof/>
        </w:rPr>
        <w:instrText xml:space="preserve"> PAGEREF _Toc431488519 \h </w:instrText>
      </w:r>
      <w:r>
        <w:rPr>
          <w:noProof/>
        </w:rPr>
      </w:r>
      <w:r>
        <w:rPr>
          <w:noProof/>
        </w:rPr>
        <w:fldChar w:fldCharType="separate"/>
      </w:r>
      <w:ins w:id="47" w:author="sameer sulaiman" w:date="2015-12-11T12:10:00Z">
        <w:r w:rsidR="00800A68">
          <w:rPr>
            <w:noProof/>
          </w:rPr>
          <w:t>3</w:t>
        </w:r>
      </w:ins>
      <w:del w:id="48" w:author="sameer sulaiman" w:date="2015-12-11T12:04:00Z">
        <w:r w:rsidDel="00B80385">
          <w:rPr>
            <w:noProof/>
          </w:rPr>
          <w:delText>2</w:delText>
        </w:r>
      </w:del>
      <w:r>
        <w:rPr>
          <w:noProof/>
        </w:rPr>
        <w:fldChar w:fldCharType="end"/>
      </w:r>
    </w:p>
    <w:p w14:paraId="5A91B8D9" w14:textId="77777777" w:rsidR="0037241C" w:rsidRDefault="0037241C">
      <w:pPr>
        <w:pStyle w:val="TOC2"/>
        <w:tabs>
          <w:tab w:val="left" w:pos="480"/>
          <w:tab w:val="right" w:pos="9533"/>
        </w:tabs>
        <w:rPr>
          <w:rFonts w:eastAsiaTheme="minorEastAsia" w:cstheme="minorBidi"/>
          <w:b w:val="0"/>
          <w:noProof/>
          <w:sz w:val="22"/>
          <w:szCs w:val="22"/>
        </w:rPr>
      </w:pPr>
      <w:r>
        <w:rPr>
          <w:noProof/>
        </w:rPr>
        <w:t>2.1</w:t>
      </w:r>
      <w:r>
        <w:rPr>
          <w:rFonts w:eastAsiaTheme="minorEastAsia" w:cstheme="minorBidi"/>
          <w:b w:val="0"/>
          <w:noProof/>
          <w:sz w:val="22"/>
          <w:szCs w:val="22"/>
        </w:rPr>
        <w:tab/>
      </w:r>
      <w:r>
        <w:rPr>
          <w:noProof/>
        </w:rPr>
        <w:t>Cocoa pod Integration</w:t>
      </w:r>
      <w:r>
        <w:rPr>
          <w:noProof/>
        </w:rPr>
        <w:tab/>
      </w:r>
      <w:r>
        <w:rPr>
          <w:noProof/>
        </w:rPr>
        <w:fldChar w:fldCharType="begin"/>
      </w:r>
      <w:r>
        <w:rPr>
          <w:noProof/>
        </w:rPr>
        <w:instrText xml:space="preserve"> PAGEREF _Toc431488520 \h </w:instrText>
      </w:r>
      <w:r>
        <w:rPr>
          <w:noProof/>
        </w:rPr>
      </w:r>
      <w:r>
        <w:rPr>
          <w:noProof/>
        </w:rPr>
        <w:fldChar w:fldCharType="separate"/>
      </w:r>
      <w:ins w:id="49" w:author="sameer sulaiman" w:date="2015-12-11T12:10:00Z">
        <w:r w:rsidR="00800A68">
          <w:rPr>
            <w:noProof/>
          </w:rPr>
          <w:t>3</w:t>
        </w:r>
      </w:ins>
      <w:del w:id="50" w:author="sameer sulaiman" w:date="2015-12-11T12:04:00Z">
        <w:r w:rsidDel="00B80385">
          <w:rPr>
            <w:noProof/>
          </w:rPr>
          <w:delText>2</w:delText>
        </w:r>
      </w:del>
      <w:r>
        <w:rPr>
          <w:noProof/>
        </w:rPr>
        <w:fldChar w:fldCharType="end"/>
      </w:r>
    </w:p>
    <w:p w14:paraId="236D4A01" w14:textId="77777777" w:rsidR="0037241C" w:rsidRDefault="0037241C">
      <w:pPr>
        <w:pStyle w:val="TOC2"/>
        <w:tabs>
          <w:tab w:val="left" w:pos="480"/>
          <w:tab w:val="right" w:pos="9533"/>
        </w:tabs>
        <w:rPr>
          <w:rFonts w:eastAsiaTheme="minorEastAsia" w:cstheme="minorBidi"/>
          <w:b w:val="0"/>
          <w:noProof/>
          <w:sz w:val="22"/>
          <w:szCs w:val="22"/>
        </w:rPr>
      </w:pPr>
      <w:r>
        <w:rPr>
          <w:noProof/>
        </w:rPr>
        <w:t>2.2</w:t>
      </w:r>
      <w:r>
        <w:rPr>
          <w:rFonts w:eastAsiaTheme="minorEastAsia" w:cstheme="minorBidi"/>
          <w:b w:val="0"/>
          <w:noProof/>
          <w:sz w:val="22"/>
          <w:szCs w:val="22"/>
        </w:rPr>
        <w:tab/>
      </w:r>
      <w:r>
        <w:rPr>
          <w:noProof/>
        </w:rPr>
        <w:t>Library Integration</w:t>
      </w:r>
      <w:r>
        <w:rPr>
          <w:noProof/>
        </w:rPr>
        <w:tab/>
      </w:r>
      <w:r>
        <w:rPr>
          <w:noProof/>
        </w:rPr>
        <w:fldChar w:fldCharType="begin"/>
      </w:r>
      <w:r>
        <w:rPr>
          <w:noProof/>
        </w:rPr>
        <w:instrText xml:space="preserve"> PAGEREF _Toc431488521 \h </w:instrText>
      </w:r>
      <w:r>
        <w:rPr>
          <w:noProof/>
        </w:rPr>
      </w:r>
      <w:r>
        <w:rPr>
          <w:noProof/>
        </w:rPr>
        <w:fldChar w:fldCharType="separate"/>
      </w:r>
      <w:r w:rsidR="00800A68">
        <w:rPr>
          <w:noProof/>
        </w:rPr>
        <w:t>3</w:t>
      </w:r>
      <w:r>
        <w:rPr>
          <w:noProof/>
        </w:rPr>
        <w:fldChar w:fldCharType="end"/>
      </w:r>
    </w:p>
    <w:p w14:paraId="32BCD4CB" w14:textId="77777777" w:rsidR="0037241C" w:rsidRDefault="0037241C">
      <w:pPr>
        <w:pStyle w:val="TOC2"/>
        <w:tabs>
          <w:tab w:val="left" w:pos="480"/>
          <w:tab w:val="right" w:pos="9533"/>
        </w:tabs>
        <w:rPr>
          <w:rFonts w:eastAsiaTheme="minorEastAsia" w:cstheme="minorBidi"/>
          <w:b w:val="0"/>
          <w:noProof/>
          <w:sz w:val="22"/>
          <w:szCs w:val="22"/>
        </w:rPr>
      </w:pPr>
      <w:r>
        <w:rPr>
          <w:noProof/>
        </w:rPr>
        <w:t>2.3</w:t>
      </w:r>
      <w:r>
        <w:rPr>
          <w:rFonts w:eastAsiaTheme="minorEastAsia" w:cstheme="minorBidi"/>
          <w:b w:val="0"/>
          <w:noProof/>
          <w:sz w:val="22"/>
          <w:szCs w:val="22"/>
        </w:rPr>
        <w:tab/>
      </w:r>
      <w:r>
        <w:rPr>
          <w:noProof/>
        </w:rPr>
        <w:t>Library versioning</w:t>
      </w:r>
      <w:r>
        <w:rPr>
          <w:noProof/>
        </w:rPr>
        <w:tab/>
      </w:r>
      <w:r>
        <w:rPr>
          <w:noProof/>
        </w:rPr>
        <w:fldChar w:fldCharType="begin"/>
      </w:r>
      <w:r>
        <w:rPr>
          <w:noProof/>
        </w:rPr>
        <w:instrText xml:space="preserve"> PAGEREF _Toc431488522 \h </w:instrText>
      </w:r>
      <w:r>
        <w:rPr>
          <w:noProof/>
        </w:rPr>
      </w:r>
      <w:r>
        <w:rPr>
          <w:noProof/>
        </w:rPr>
        <w:fldChar w:fldCharType="separate"/>
      </w:r>
      <w:ins w:id="51" w:author="sameer sulaiman" w:date="2015-12-11T12:10:00Z">
        <w:r w:rsidR="00800A68">
          <w:rPr>
            <w:noProof/>
          </w:rPr>
          <w:t>4</w:t>
        </w:r>
      </w:ins>
      <w:del w:id="52" w:author="sameer sulaiman" w:date="2015-12-11T12:04:00Z">
        <w:r w:rsidDel="00B80385">
          <w:rPr>
            <w:noProof/>
          </w:rPr>
          <w:delText>3</w:delText>
        </w:r>
      </w:del>
      <w:r>
        <w:rPr>
          <w:noProof/>
        </w:rPr>
        <w:fldChar w:fldCharType="end"/>
      </w:r>
    </w:p>
    <w:p w14:paraId="113C2DB7" w14:textId="77777777" w:rsidR="0037241C" w:rsidRDefault="0037241C">
      <w:pPr>
        <w:pStyle w:val="TOC2"/>
        <w:tabs>
          <w:tab w:val="left" w:pos="480"/>
          <w:tab w:val="right" w:pos="9533"/>
        </w:tabs>
        <w:rPr>
          <w:rFonts w:eastAsiaTheme="minorEastAsia" w:cstheme="minorBidi"/>
          <w:b w:val="0"/>
          <w:noProof/>
          <w:sz w:val="22"/>
          <w:szCs w:val="22"/>
        </w:rPr>
      </w:pPr>
      <w:r>
        <w:rPr>
          <w:noProof/>
        </w:rPr>
        <w:t>2.4</w:t>
      </w:r>
      <w:r>
        <w:rPr>
          <w:rFonts w:eastAsiaTheme="minorEastAsia" w:cstheme="minorBidi"/>
          <w:b w:val="0"/>
          <w:noProof/>
          <w:sz w:val="22"/>
          <w:szCs w:val="22"/>
        </w:rPr>
        <w:tab/>
      </w:r>
      <w:r>
        <w:rPr>
          <w:noProof/>
        </w:rPr>
        <w:t>Prerequisites</w:t>
      </w:r>
      <w:r>
        <w:rPr>
          <w:noProof/>
        </w:rPr>
        <w:tab/>
      </w:r>
      <w:r>
        <w:rPr>
          <w:noProof/>
        </w:rPr>
        <w:fldChar w:fldCharType="begin"/>
      </w:r>
      <w:r>
        <w:rPr>
          <w:noProof/>
        </w:rPr>
        <w:instrText xml:space="preserve"> PAGEREF _Toc431488523 \h </w:instrText>
      </w:r>
      <w:r>
        <w:rPr>
          <w:noProof/>
        </w:rPr>
      </w:r>
      <w:r>
        <w:rPr>
          <w:noProof/>
        </w:rPr>
        <w:fldChar w:fldCharType="separate"/>
      </w:r>
      <w:ins w:id="53" w:author="sameer sulaiman" w:date="2015-12-11T12:10:00Z">
        <w:r w:rsidR="00800A68">
          <w:rPr>
            <w:noProof/>
          </w:rPr>
          <w:t>4</w:t>
        </w:r>
      </w:ins>
      <w:del w:id="54" w:author="sameer sulaiman" w:date="2015-12-11T12:04:00Z">
        <w:r w:rsidDel="00B80385">
          <w:rPr>
            <w:noProof/>
          </w:rPr>
          <w:delText>3</w:delText>
        </w:r>
      </w:del>
      <w:r>
        <w:rPr>
          <w:noProof/>
        </w:rPr>
        <w:fldChar w:fldCharType="end"/>
      </w:r>
    </w:p>
    <w:p w14:paraId="4CB28146" w14:textId="77777777" w:rsidR="0037241C" w:rsidRDefault="0037241C">
      <w:pPr>
        <w:pStyle w:val="TOC1"/>
        <w:tabs>
          <w:tab w:val="left" w:pos="480"/>
          <w:tab w:val="right" w:pos="9533"/>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INITIALIZATION</w:t>
      </w:r>
      <w:r>
        <w:rPr>
          <w:noProof/>
        </w:rPr>
        <w:tab/>
      </w:r>
      <w:r>
        <w:rPr>
          <w:noProof/>
        </w:rPr>
        <w:fldChar w:fldCharType="begin"/>
      </w:r>
      <w:r>
        <w:rPr>
          <w:noProof/>
        </w:rPr>
        <w:instrText xml:space="preserve"> PAGEREF _Toc431488524 \h </w:instrText>
      </w:r>
      <w:r>
        <w:rPr>
          <w:noProof/>
        </w:rPr>
      </w:r>
      <w:r>
        <w:rPr>
          <w:noProof/>
        </w:rPr>
        <w:fldChar w:fldCharType="separate"/>
      </w:r>
      <w:r w:rsidR="00800A68">
        <w:rPr>
          <w:noProof/>
        </w:rPr>
        <w:t>4</w:t>
      </w:r>
      <w:r>
        <w:rPr>
          <w:noProof/>
        </w:rPr>
        <w:fldChar w:fldCharType="end"/>
      </w:r>
    </w:p>
    <w:p w14:paraId="77163251" w14:textId="77777777" w:rsidR="0037241C" w:rsidRDefault="0037241C">
      <w:pPr>
        <w:pStyle w:val="TOC2"/>
        <w:tabs>
          <w:tab w:val="left" w:pos="480"/>
          <w:tab w:val="right" w:pos="9533"/>
        </w:tabs>
        <w:rPr>
          <w:rFonts w:eastAsiaTheme="minorEastAsia" w:cstheme="minorBidi"/>
          <w:b w:val="0"/>
          <w:noProof/>
          <w:sz w:val="22"/>
          <w:szCs w:val="22"/>
        </w:rPr>
      </w:pPr>
      <w:r>
        <w:rPr>
          <w:noProof/>
        </w:rPr>
        <w:t>3.1</w:t>
      </w:r>
      <w:r>
        <w:rPr>
          <w:rFonts w:eastAsiaTheme="minorEastAsia" w:cstheme="minorBidi"/>
          <w:b w:val="0"/>
          <w:noProof/>
          <w:sz w:val="22"/>
          <w:szCs w:val="22"/>
        </w:rPr>
        <w:tab/>
      </w:r>
      <w:r>
        <w:rPr>
          <w:noProof/>
        </w:rPr>
        <w:t>Digital care Configuration</w:t>
      </w:r>
      <w:r>
        <w:rPr>
          <w:noProof/>
        </w:rPr>
        <w:tab/>
      </w:r>
      <w:r>
        <w:rPr>
          <w:noProof/>
        </w:rPr>
        <w:fldChar w:fldCharType="begin"/>
      </w:r>
      <w:r>
        <w:rPr>
          <w:noProof/>
        </w:rPr>
        <w:instrText xml:space="preserve"> PAGEREF _Toc431488525 \h </w:instrText>
      </w:r>
      <w:r>
        <w:rPr>
          <w:noProof/>
        </w:rPr>
      </w:r>
      <w:r>
        <w:rPr>
          <w:noProof/>
        </w:rPr>
        <w:fldChar w:fldCharType="separate"/>
      </w:r>
      <w:ins w:id="55" w:author="sameer sulaiman" w:date="2015-12-11T12:10:00Z">
        <w:r w:rsidR="00800A68">
          <w:rPr>
            <w:noProof/>
          </w:rPr>
          <w:t>5</w:t>
        </w:r>
      </w:ins>
      <w:del w:id="56" w:author="sameer sulaiman" w:date="2015-12-11T12:04:00Z">
        <w:r w:rsidDel="00B80385">
          <w:rPr>
            <w:noProof/>
          </w:rPr>
          <w:delText>4</w:delText>
        </w:r>
      </w:del>
      <w:r>
        <w:rPr>
          <w:noProof/>
        </w:rPr>
        <w:fldChar w:fldCharType="end"/>
      </w:r>
    </w:p>
    <w:p w14:paraId="2995501A" w14:textId="77777777" w:rsidR="0037241C" w:rsidRDefault="0037241C">
      <w:pPr>
        <w:pStyle w:val="TOC4"/>
        <w:tabs>
          <w:tab w:val="left" w:pos="1440"/>
          <w:tab w:val="right" w:pos="9533"/>
        </w:tabs>
        <w:rPr>
          <w:rFonts w:eastAsiaTheme="minorEastAsia" w:cstheme="minorBidi"/>
          <w:noProof/>
          <w:sz w:val="22"/>
          <w:szCs w:val="22"/>
        </w:rPr>
      </w:pPr>
      <w:r w:rsidRPr="00216A2A">
        <w:rPr>
          <w:rFonts w:eastAsiaTheme="minorEastAsia"/>
          <w:noProof/>
        </w:rPr>
        <w:t>3.1.1.1</w:t>
      </w:r>
      <w:r>
        <w:rPr>
          <w:rFonts w:eastAsiaTheme="minorEastAsia" w:cstheme="minorBidi"/>
          <w:noProof/>
          <w:sz w:val="22"/>
          <w:szCs w:val="22"/>
        </w:rPr>
        <w:tab/>
      </w:r>
      <w:r w:rsidRPr="00216A2A">
        <w:rPr>
          <w:rFonts w:eastAsiaTheme="minorEastAsia"/>
          <w:noProof/>
        </w:rPr>
        <w:t>Main menu configuration</w:t>
      </w:r>
      <w:r>
        <w:rPr>
          <w:noProof/>
        </w:rPr>
        <w:tab/>
      </w:r>
      <w:r>
        <w:rPr>
          <w:noProof/>
        </w:rPr>
        <w:fldChar w:fldCharType="begin"/>
      </w:r>
      <w:r>
        <w:rPr>
          <w:noProof/>
        </w:rPr>
        <w:instrText xml:space="preserve"> PAGEREF _Toc431488526 \h </w:instrText>
      </w:r>
      <w:r>
        <w:rPr>
          <w:noProof/>
        </w:rPr>
      </w:r>
      <w:r>
        <w:rPr>
          <w:noProof/>
        </w:rPr>
        <w:fldChar w:fldCharType="separate"/>
      </w:r>
      <w:r w:rsidR="00800A68">
        <w:rPr>
          <w:noProof/>
        </w:rPr>
        <w:t>6</w:t>
      </w:r>
      <w:r>
        <w:rPr>
          <w:noProof/>
        </w:rPr>
        <w:fldChar w:fldCharType="end"/>
      </w:r>
    </w:p>
    <w:p w14:paraId="602EC6E4" w14:textId="77777777" w:rsidR="0037241C" w:rsidRDefault="0037241C">
      <w:pPr>
        <w:pStyle w:val="TOC4"/>
        <w:tabs>
          <w:tab w:val="left" w:pos="1440"/>
          <w:tab w:val="right" w:pos="9533"/>
        </w:tabs>
        <w:rPr>
          <w:rFonts w:eastAsiaTheme="minorEastAsia" w:cstheme="minorBidi"/>
          <w:noProof/>
          <w:sz w:val="22"/>
          <w:szCs w:val="22"/>
        </w:rPr>
      </w:pPr>
      <w:r w:rsidRPr="00216A2A">
        <w:rPr>
          <w:rFonts w:eastAsiaTheme="minorEastAsia"/>
          <w:noProof/>
        </w:rPr>
        <w:t>3.1.1.2</w:t>
      </w:r>
      <w:r>
        <w:rPr>
          <w:rFonts w:eastAsiaTheme="minorEastAsia" w:cstheme="minorBidi"/>
          <w:noProof/>
          <w:sz w:val="22"/>
          <w:szCs w:val="22"/>
        </w:rPr>
        <w:tab/>
      </w:r>
      <w:r w:rsidRPr="00216A2A">
        <w:rPr>
          <w:rFonts w:eastAsiaTheme="minorEastAsia"/>
          <w:noProof/>
        </w:rPr>
        <w:t>Product menu configuration</w:t>
      </w:r>
      <w:r>
        <w:rPr>
          <w:noProof/>
        </w:rPr>
        <w:tab/>
      </w:r>
      <w:r>
        <w:rPr>
          <w:noProof/>
        </w:rPr>
        <w:fldChar w:fldCharType="begin"/>
      </w:r>
      <w:r>
        <w:rPr>
          <w:noProof/>
        </w:rPr>
        <w:instrText xml:space="preserve"> PAGEREF _Toc431488527 \h </w:instrText>
      </w:r>
      <w:r>
        <w:rPr>
          <w:noProof/>
        </w:rPr>
      </w:r>
      <w:r>
        <w:rPr>
          <w:noProof/>
        </w:rPr>
        <w:fldChar w:fldCharType="separate"/>
      </w:r>
      <w:r w:rsidR="00800A68">
        <w:rPr>
          <w:noProof/>
        </w:rPr>
        <w:t>7</w:t>
      </w:r>
      <w:r>
        <w:rPr>
          <w:noProof/>
        </w:rPr>
        <w:fldChar w:fldCharType="end"/>
      </w:r>
    </w:p>
    <w:p w14:paraId="7D9103AC" w14:textId="77777777" w:rsidR="0037241C" w:rsidRDefault="0037241C">
      <w:pPr>
        <w:pStyle w:val="TOC4"/>
        <w:tabs>
          <w:tab w:val="left" w:pos="1440"/>
          <w:tab w:val="right" w:pos="9533"/>
        </w:tabs>
        <w:rPr>
          <w:rFonts w:eastAsiaTheme="minorEastAsia" w:cstheme="minorBidi"/>
          <w:noProof/>
          <w:sz w:val="22"/>
          <w:szCs w:val="22"/>
        </w:rPr>
      </w:pPr>
      <w:r w:rsidRPr="00216A2A">
        <w:rPr>
          <w:rFonts w:eastAsiaTheme="minorEastAsia"/>
          <w:noProof/>
        </w:rPr>
        <w:t>3.1.1.3</w:t>
      </w:r>
      <w:r>
        <w:rPr>
          <w:rFonts w:eastAsiaTheme="minorEastAsia" w:cstheme="minorBidi"/>
          <w:noProof/>
          <w:sz w:val="22"/>
          <w:szCs w:val="22"/>
        </w:rPr>
        <w:tab/>
      </w:r>
      <w:r w:rsidRPr="00216A2A">
        <w:rPr>
          <w:rFonts w:eastAsiaTheme="minorEastAsia"/>
          <w:noProof/>
        </w:rPr>
        <w:t>Social provider configuration</w:t>
      </w:r>
      <w:r>
        <w:rPr>
          <w:noProof/>
        </w:rPr>
        <w:tab/>
      </w:r>
      <w:r>
        <w:rPr>
          <w:noProof/>
        </w:rPr>
        <w:fldChar w:fldCharType="begin"/>
      </w:r>
      <w:r>
        <w:rPr>
          <w:noProof/>
        </w:rPr>
        <w:instrText xml:space="preserve"> PAGEREF _Toc431488528 \h </w:instrText>
      </w:r>
      <w:r>
        <w:rPr>
          <w:noProof/>
        </w:rPr>
      </w:r>
      <w:r>
        <w:rPr>
          <w:noProof/>
        </w:rPr>
        <w:fldChar w:fldCharType="separate"/>
      </w:r>
      <w:r w:rsidR="00800A68">
        <w:rPr>
          <w:noProof/>
        </w:rPr>
        <w:t>8</w:t>
      </w:r>
      <w:r>
        <w:rPr>
          <w:noProof/>
        </w:rPr>
        <w:fldChar w:fldCharType="end"/>
      </w:r>
    </w:p>
    <w:p w14:paraId="3F46DE70" w14:textId="77777777" w:rsidR="0037241C" w:rsidRDefault="0037241C">
      <w:pPr>
        <w:pStyle w:val="TOC1"/>
        <w:tabs>
          <w:tab w:val="left" w:pos="480"/>
          <w:tab w:val="right" w:pos="9533"/>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sidRPr="00216A2A">
        <w:rPr>
          <w:rFonts w:cs="Arial"/>
          <w:noProof/>
        </w:rPr>
        <w:t>Vertical features customization</w:t>
      </w:r>
      <w:r>
        <w:rPr>
          <w:noProof/>
        </w:rPr>
        <w:tab/>
      </w:r>
      <w:r>
        <w:rPr>
          <w:noProof/>
        </w:rPr>
        <w:fldChar w:fldCharType="begin"/>
      </w:r>
      <w:r>
        <w:rPr>
          <w:noProof/>
        </w:rPr>
        <w:instrText xml:space="preserve"> PAGEREF _Toc431488529 \h </w:instrText>
      </w:r>
      <w:r>
        <w:rPr>
          <w:noProof/>
        </w:rPr>
      </w:r>
      <w:r>
        <w:rPr>
          <w:noProof/>
        </w:rPr>
        <w:fldChar w:fldCharType="separate"/>
      </w:r>
      <w:r w:rsidR="00800A68">
        <w:rPr>
          <w:noProof/>
        </w:rPr>
        <w:t>10</w:t>
      </w:r>
      <w:r>
        <w:rPr>
          <w:noProof/>
        </w:rPr>
        <w:fldChar w:fldCharType="end"/>
      </w:r>
    </w:p>
    <w:p w14:paraId="1CD03965" w14:textId="77777777" w:rsidR="0037241C" w:rsidRDefault="0037241C">
      <w:pPr>
        <w:pStyle w:val="TOC1"/>
        <w:tabs>
          <w:tab w:val="left" w:pos="480"/>
          <w:tab w:val="right" w:pos="9533"/>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sidRPr="00216A2A">
        <w:rPr>
          <w:rFonts w:cs="Arial"/>
          <w:noProof/>
        </w:rPr>
        <w:t>Navigation bar customization</w:t>
      </w:r>
      <w:r>
        <w:rPr>
          <w:noProof/>
        </w:rPr>
        <w:tab/>
      </w:r>
      <w:r>
        <w:rPr>
          <w:noProof/>
        </w:rPr>
        <w:fldChar w:fldCharType="begin"/>
      </w:r>
      <w:r>
        <w:rPr>
          <w:noProof/>
        </w:rPr>
        <w:instrText xml:space="preserve"> PAGEREF _Toc431488530 \h </w:instrText>
      </w:r>
      <w:r>
        <w:rPr>
          <w:noProof/>
        </w:rPr>
      </w:r>
      <w:r>
        <w:rPr>
          <w:noProof/>
        </w:rPr>
        <w:fldChar w:fldCharType="separate"/>
      </w:r>
      <w:r w:rsidR="00800A68">
        <w:rPr>
          <w:noProof/>
        </w:rPr>
        <w:t>12</w:t>
      </w:r>
      <w:r>
        <w:rPr>
          <w:noProof/>
        </w:rPr>
        <w:fldChar w:fldCharType="end"/>
      </w:r>
    </w:p>
    <w:p w14:paraId="7B368ED6" w14:textId="77777777" w:rsidR="0037241C" w:rsidRDefault="0037241C">
      <w:pPr>
        <w:pStyle w:val="TOC1"/>
        <w:tabs>
          <w:tab w:val="left" w:pos="480"/>
          <w:tab w:val="right" w:pos="9533"/>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Tagging</w:t>
      </w:r>
      <w:r>
        <w:rPr>
          <w:noProof/>
        </w:rPr>
        <w:tab/>
      </w:r>
      <w:r>
        <w:rPr>
          <w:noProof/>
        </w:rPr>
        <w:fldChar w:fldCharType="begin"/>
      </w:r>
      <w:r>
        <w:rPr>
          <w:noProof/>
        </w:rPr>
        <w:instrText xml:space="preserve"> PAGEREF _Toc431488531 \h </w:instrText>
      </w:r>
      <w:r>
        <w:rPr>
          <w:noProof/>
        </w:rPr>
      </w:r>
      <w:r>
        <w:rPr>
          <w:noProof/>
        </w:rPr>
        <w:fldChar w:fldCharType="separate"/>
      </w:r>
      <w:r w:rsidR="00800A68">
        <w:rPr>
          <w:noProof/>
        </w:rPr>
        <w:t>12</w:t>
      </w:r>
      <w:r>
        <w:rPr>
          <w:noProof/>
        </w:rPr>
        <w:fldChar w:fldCharType="end"/>
      </w:r>
    </w:p>
    <w:p w14:paraId="1025E854" w14:textId="40E9BCAD" w:rsidR="0077168F" w:rsidRDefault="0077168F" w:rsidP="0077168F">
      <w:pPr>
        <w:pStyle w:val="TOC1"/>
        <w:tabs>
          <w:tab w:val="left" w:pos="480"/>
          <w:tab w:val="right" w:pos="9533"/>
        </w:tabs>
        <w:rPr>
          <w:ins w:id="57" w:author="sameer sulaiman" w:date="2015-12-04T18:29:00Z"/>
          <w:noProof/>
        </w:rPr>
      </w:pPr>
      <w:ins w:id="58" w:author="sameer sulaiman" w:date="2015-12-04T18:16:00Z">
        <w:r>
          <w:rPr>
            <w:noProof/>
          </w:rPr>
          <w:t>7.</w:t>
        </w:r>
        <w:r>
          <w:rPr>
            <w:rFonts w:asciiTheme="minorHAnsi" w:eastAsiaTheme="minorEastAsia" w:hAnsiTheme="minorHAnsi" w:cstheme="minorBidi"/>
            <w:b w:val="0"/>
            <w:caps w:val="0"/>
            <w:noProof/>
            <w:sz w:val="22"/>
            <w:szCs w:val="22"/>
          </w:rPr>
          <w:tab/>
        </w:r>
        <w:r>
          <w:rPr>
            <w:noProof/>
          </w:rPr>
          <w:t>CustomNavigationBar</w:t>
        </w:r>
      </w:ins>
      <w:ins w:id="59" w:author="sameer sulaiman" w:date="2015-12-04T18:23:00Z">
        <w:r w:rsidR="004A1A22">
          <w:rPr>
            <w:noProof/>
          </w:rPr>
          <w:t>UI</w:t>
        </w:r>
      </w:ins>
      <w:ins w:id="60" w:author="sameer sulaiman" w:date="2015-12-04T18:16:00Z">
        <w:r>
          <w:rPr>
            <w:noProof/>
          </w:rPr>
          <w:t>Support</w:t>
        </w:r>
        <w:r>
          <w:rPr>
            <w:noProof/>
          </w:rPr>
          <w:tab/>
        </w:r>
        <w:r>
          <w:rPr>
            <w:noProof/>
          </w:rPr>
          <w:fldChar w:fldCharType="begin"/>
        </w:r>
        <w:r>
          <w:rPr>
            <w:noProof/>
          </w:rPr>
          <w:instrText xml:space="preserve"> PAGEREF _Toc431488531 \h </w:instrText>
        </w:r>
      </w:ins>
      <w:r>
        <w:rPr>
          <w:noProof/>
        </w:rPr>
      </w:r>
      <w:ins w:id="61" w:author="sameer sulaiman" w:date="2015-12-04T18:16:00Z">
        <w:r>
          <w:rPr>
            <w:noProof/>
          </w:rPr>
          <w:fldChar w:fldCharType="separate"/>
        </w:r>
      </w:ins>
      <w:ins w:id="62" w:author="sameer sulaiman" w:date="2015-12-11T12:10:00Z">
        <w:r w:rsidR="00800A68">
          <w:rPr>
            <w:noProof/>
          </w:rPr>
          <w:t>12</w:t>
        </w:r>
      </w:ins>
      <w:ins w:id="63" w:author="sameer sulaiman" w:date="2015-12-04T18:16:00Z">
        <w:r>
          <w:rPr>
            <w:noProof/>
          </w:rPr>
          <w:fldChar w:fldCharType="end"/>
        </w:r>
      </w:ins>
    </w:p>
    <w:p w14:paraId="2012CF4F" w14:textId="03B7D8CA" w:rsidR="00DF0E39" w:rsidRPr="00DF0E39" w:rsidRDefault="00DF0E39" w:rsidP="00DF0E39">
      <w:pPr>
        <w:pStyle w:val="TOC1"/>
        <w:tabs>
          <w:tab w:val="left" w:pos="480"/>
          <w:tab w:val="right" w:pos="9533"/>
        </w:tabs>
        <w:rPr>
          <w:ins w:id="64" w:author="sameer sulaiman" w:date="2015-12-04T18:16:00Z"/>
          <w:rFonts w:asciiTheme="minorHAnsi" w:eastAsiaTheme="minorEastAsia" w:hAnsiTheme="minorHAnsi" w:cstheme="minorBidi"/>
          <w:b w:val="0"/>
          <w:caps w:val="0"/>
          <w:noProof/>
          <w:sz w:val="22"/>
          <w:szCs w:val="22"/>
        </w:rPr>
      </w:pPr>
      <w:ins w:id="65" w:author="sameer sulaiman" w:date="2015-12-04T18:29:00Z">
        <w:r>
          <w:rPr>
            <w:noProof/>
          </w:rPr>
          <w:t>8.</w:t>
        </w:r>
        <w:r>
          <w:rPr>
            <w:rFonts w:asciiTheme="minorHAnsi" w:eastAsiaTheme="minorEastAsia" w:hAnsiTheme="minorHAnsi" w:cstheme="minorBidi"/>
            <w:b w:val="0"/>
            <w:caps w:val="0"/>
            <w:noProof/>
            <w:sz w:val="22"/>
            <w:szCs w:val="22"/>
          </w:rPr>
          <w:tab/>
        </w:r>
        <w:r>
          <w:rPr>
            <w:noProof/>
          </w:rPr>
          <w:t>LOCALIZATION SUPPORT</w:t>
        </w:r>
        <w:r>
          <w:rPr>
            <w:noProof/>
          </w:rPr>
          <w:tab/>
          <w:t>13</w:t>
        </w:r>
      </w:ins>
    </w:p>
    <w:p w14:paraId="5AC69A9A" w14:textId="712A8699" w:rsidR="0077168F" w:rsidRPr="0077168F" w:rsidRDefault="00DF0E39">
      <w:pPr>
        <w:pStyle w:val="TOC1"/>
        <w:tabs>
          <w:tab w:val="left" w:pos="480"/>
          <w:tab w:val="right" w:pos="9533"/>
        </w:tabs>
        <w:rPr>
          <w:ins w:id="66" w:author="sameer sulaiman" w:date="2015-12-04T18:16:00Z"/>
          <w:rFonts w:asciiTheme="minorHAnsi" w:eastAsiaTheme="minorEastAsia" w:hAnsiTheme="minorHAnsi" w:cstheme="minorBidi"/>
          <w:b w:val="0"/>
          <w:caps w:val="0"/>
          <w:noProof/>
          <w:sz w:val="22"/>
          <w:szCs w:val="22"/>
          <w:rPrChange w:id="67" w:author="sameer sulaiman" w:date="2015-12-04T18:17:00Z">
            <w:rPr>
              <w:ins w:id="68" w:author="sameer sulaiman" w:date="2015-12-04T18:16:00Z"/>
              <w:noProof/>
            </w:rPr>
          </w:rPrChange>
        </w:rPr>
      </w:pPr>
      <w:ins w:id="69" w:author="sameer sulaiman" w:date="2015-12-04T18:17:00Z">
        <w:r>
          <w:rPr>
            <w:noProof/>
          </w:rPr>
          <w:t>9</w:t>
        </w:r>
        <w:r w:rsidR="0077168F">
          <w:rPr>
            <w:noProof/>
          </w:rPr>
          <w:t>.</w:t>
        </w:r>
        <w:r w:rsidR="0077168F">
          <w:rPr>
            <w:rFonts w:asciiTheme="minorHAnsi" w:eastAsiaTheme="minorEastAsia" w:hAnsiTheme="minorHAnsi" w:cstheme="minorBidi"/>
            <w:b w:val="0"/>
            <w:caps w:val="0"/>
            <w:noProof/>
            <w:sz w:val="22"/>
            <w:szCs w:val="22"/>
          </w:rPr>
          <w:tab/>
        </w:r>
        <w:r w:rsidR="0077168F">
          <w:rPr>
            <w:noProof/>
          </w:rPr>
          <w:t>FAQ</w:t>
        </w:r>
        <w:r w:rsidR="0077168F">
          <w:rPr>
            <w:noProof/>
          </w:rPr>
          <w:tab/>
        </w:r>
      </w:ins>
      <w:ins w:id="70" w:author="sameer sulaiman" w:date="2015-12-04T18:19:00Z">
        <w:r w:rsidR="0077168F">
          <w:rPr>
            <w:noProof/>
          </w:rPr>
          <w:t>13</w:t>
        </w:r>
      </w:ins>
    </w:p>
    <w:p w14:paraId="77129BF4" w14:textId="2833DC0D" w:rsidR="0037241C" w:rsidRDefault="00DF0E39">
      <w:pPr>
        <w:pStyle w:val="TOC1"/>
        <w:tabs>
          <w:tab w:val="left" w:pos="480"/>
          <w:tab w:val="right" w:pos="9533"/>
        </w:tabs>
        <w:rPr>
          <w:rFonts w:asciiTheme="minorHAnsi" w:eastAsiaTheme="minorEastAsia" w:hAnsiTheme="minorHAnsi" w:cstheme="minorBidi"/>
          <w:b w:val="0"/>
          <w:caps w:val="0"/>
          <w:noProof/>
          <w:sz w:val="22"/>
          <w:szCs w:val="22"/>
        </w:rPr>
      </w:pPr>
      <w:ins w:id="71" w:author="sameer sulaiman" w:date="2015-12-04T18:17:00Z">
        <w:r>
          <w:rPr>
            <w:noProof/>
          </w:rPr>
          <w:t>10</w:t>
        </w:r>
      </w:ins>
      <w:del w:id="72" w:author="sameer sulaiman" w:date="2015-12-04T18:17:00Z">
        <w:r w:rsidR="0037241C" w:rsidDel="0077168F">
          <w:rPr>
            <w:noProof/>
          </w:rPr>
          <w:delText>7</w:delText>
        </w:r>
      </w:del>
      <w:r w:rsidR="0037241C">
        <w:rPr>
          <w:noProof/>
        </w:rPr>
        <w:t>.</w:t>
      </w:r>
      <w:r w:rsidR="0037241C">
        <w:rPr>
          <w:rFonts w:asciiTheme="minorHAnsi" w:eastAsiaTheme="minorEastAsia" w:hAnsiTheme="minorHAnsi" w:cstheme="minorBidi"/>
          <w:b w:val="0"/>
          <w:caps w:val="0"/>
          <w:noProof/>
          <w:sz w:val="22"/>
          <w:szCs w:val="22"/>
        </w:rPr>
        <w:tab/>
      </w:r>
      <w:r w:rsidR="0037241C" w:rsidRPr="00216A2A">
        <w:rPr>
          <w:rFonts w:eastAsiaTheme="minorEastAsia"/>
          <w:noProof/>
        </w:rPr>
        <w:t>Notes</w:t>
      </w:r>
      <w:r w:rsidR="0037241C">
        <w:rPr>
          <w:noProof/>
        </w:rPr>
        <w:tab/>
      </w:r>
      <w:ins w:id="73" w:author="sameer sulaiman" w:date="2015-12-04T18:20:00Z">
        <w:r w:rsidR="0077168F">
          <w:rPr>
            <w:noProof/>
          </w:rPr>
          <w:t>1</w:t>
        </w:r>
        <w:r>
          <w:rPr>
            <w:noProof/>
          </w:rPr>
          <w:t>4</w:t>
        </w:r>
      </w:ins>
      <w:del w:id="74" w:author="sameer sulaiman" w:date="2015-12-04T18:20:00Z">
        <w:r w:rsidR="0037241C" w:rsidDel="0077168F">
          <w:rPr>
            <w:noProof/>
          </w:rPr>
          <w:fldChar w:fldCharType="begin"/>
        </w:r>
        <w:r w:rsidR="0037241C" w:rsidDel="0077168F">
          <w:rPr>
            <w:noProof/>
          </w:rPr>
          <w:delInstrText xml:space="preserve"> PAGEREF _Toc431488532 \h </w:delInstrText>
        </w:r>
        <w:r w:rsidR="0037241C" w:rsidDel="0077168F">
          <w:rPr>
            <w:noProof/>
          </w:rPr>
        </w:r>
        <w:r w:rsidR="0037241C" w:rsidDel="0077168F">
          <w:rPr>
            <w:noProof/>
          </w:rPr>
          <w:fldChar w:fldCharType="separate"/>
        </w:r>
      </w:del>
      <w:ins w:id="75" w:author="sameer sulaiman" w:date="2015-12-11T12:10:00Z">
        <w:r w:rsidR="00800A68">
          <w:rPr>
            <w:noProof/>
          </w:rPr>
          <w:t>14</w:t>
        </w:r>
      </w:ins>
      <w:del w:id="76" w:author="sameer sulaiman" w:date="2015-12-04T18:20:00Z">
        <w:r w:rsidR="0037241C" w:rsidDel="0077168F">
          <w:rPr>
            <w:noProof/>
          </w:rPr>
          <w:delText>12</w:delText>
        </w:r>
        <w:r w:rsidR="0037241C" w:rsidDel="0077168F">
          <w:rPr>
            <w:noProof/>
          </w:rPr>
          <w:fldChar w:fldCharType="end"/>
        </w:r>
      </w:del>
    </w:p>
    <w:p w14:paraId="7373C36F" w14:textId="7E2C56FC" w:rsidR="00F31F86" w:rsidRDefault="00843A6D" w:rsidP="00E17F91">
      <w:pPr>
        <w:pStyle w:val="Title"/>
        <w:jc w:val="left"/>
      </w:pPr>
      <w:r>
        <w:fldChar w:fldCharType="end"/>
      </w:r>
    </w:p>
    <w:p w14:paraId="1FF5D55B" w14:textId="77777777" w:rsidR="0037241C" w:rsidRDefault="0037241C" w:rsidP="00E17F91">
      <w:pPr>
        <w:pStyle w:val="Title"/>
        <w:jc w:val="left"/>
      </w:pPr>
    </w:p>
    <w:p w14:paraId="3506C552" w14:textId="77777777" w:rsidR="0037241C" w:rsidRDefault="0037241C" w:rsidP="00E17F91">
      <w:pPr>
        <w:pStyle w:val="Title"/>
        <w:jc w:val="left"/>
      </w:pPr>
    </w:p>
    <w:p w14:paraId="5FCCBCA5" w14:textId="77777777" w:rsidR="0037241C" w:rsidRDefault="0037241C" w:rsidP="00E17F91">
      <w:pPr>
        <w:pStyle w:val="Title"/>
        <w:jc w:val="left"/>
      </w:pPr>
    </w:p>
    <w:p w14:paraId="4C6DE852" w14:textId="77777777" w:rsidR="0037241C" w:rsidRDefault="0037241C" w:rsidP="00E17F91">
      <w:pPr>
        <w:pStyle w:val="Title"/>
        <w:jc w:val="left"/>
      </w:pPr>
    </w:p>
    <w:p w14:paraId="2F767E96" w14:textId="77777777" w:rsidR="0037241C" w:rsidRDefault="0037241C" w:rsidP="00E17F91">
      <w:pPr>
        <w:pStyle w:val="Title"/>
        <w:jc w:val="left"/>
      </w:pPr>
    </w:p>
    <w:p w14:paraId="6FE31070" w14:textId="77777777" w:rsidR="0037241C" w:rsidRDefault="0037241C" w:rsidP="00E17F91">
      <w:pPr>
        <w:pStyle w:val="Title"/>
        <w:jc w:val="left"/>
      </w:pPr>
    </w:p>
    <w:p w14:paraId="0C9DCD1E" w14:textId="77777777" w:rsidR="00740CAA" w:rsidRPr="00C20BDF" w:rsidRDefault="00740CAA" w:rsidP="00E17F91">
      <w:pPr>
        <w:pStyle w:val="Title"/>
        <w:jc w:val="left"/>
      </w:pPr>
    </w:p>
    <w:p w14:paraId="3B1D7A0D" w14:textId="77777777" w:rsidR="00F31F86" w:rsidRPr="00C20BDF" w:rsidRDefault="00F31F86" w:rsidP="00F31F86">
      <w:pPr>
        <w:pStyle w:val="Heading1"/>
        <w:rPr>
          <w:rFonts w:cs="Arial"/>
        </w:rPr>
      </w:pPr>
      <w:bookmarkStart w:id="77" w:name="_Toc364069857"/>
      <w:bookmarkStart w:id="78" w:name="_Toc364069951"/>
      <w:bookmarkStart w:id="79" w:name="_Toc364070065"/>
      <w:bookmarkStart w:id="80" w:name="_Toc364070108"/>
      <w:bookmarkStart w:id="81" w:name="_Toc364070150"/>
      <w:bookmarkStart w:id="82" w:name="_Toc364131929"/>
      <w:bookmarkStart w:id="83" w:name="_Toc364133095"/>
      <w:bookmarkStart w:id="84" w:name="_Toc364133387"/>
      <w:bookmarkStart w:id="85" w:name="_Toc364140007"/>
      <w:bookmarkStart w:id="86" w:name="_Toc375657134"/>
      <w:bookmarkStart w:id="87" w:name="_Toc393187360"/>
      <w:bookmarkStart w:id="88" w:name="_Toc387047448"/>
      <w:bookmarkStart w:id="89" w:name="_Toc297311296"/>
      <w:bookmarkStart w:id="90" w:name="_Toc431488518"/>
      <w:r w:rsidRPr="00C20BDF">
        <w:rPr>
          <w:rFonts w:cs="Arial"/>
        </w:rPr>
        <w:t>INTRODUCTION</w:t>
      </w:r>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74E020F5" w14:textId="7C4BD39C" w:rsidR="00F31F86" w:rsidRPr="00C20BDF" w:rsidRDefault="00F31F86" w:rsidP="00F31F86">
      <w:pPr>
        <w:rPr>
          <w:rFonts w:cs="Arial"/>
        </w:rPr>
      </w:pPr>
      <w:r w:rsidRPr="00C20BDF">
        <w:rPr>
          <w:rFonts w:cs="Arial"/>
        </w:rPr>
        <w:t>This document</w:t>
      </w:r>
      <w:r w:rsidR="00644872">
        <w:rPr>
          <w:rFonts w:cs="Arial"/>
        </w:rPr>
        <w:t xml:space="preserve"> provides </w:t>
      </w:r>
      <w:r w:rsidRPr="00C20BDF">
        <w:rPr>
          <w:rFonts w:cs="Arial"/>
        </w:rPr>
        <w:t xml:space="preserve">an overview of integration </w:t>
      </w:r>
      <w:r w:rsidR="00644872">
        <w:rPr>
          <w:rFonts w:cs="Arial"/>
        </w:rPr>
        <w:t>procedure for consumer care library</w:t>
      </w:r>
      <w:r w:rsidRPr="00C20BDF">
        <w:rPr>
          <w:rFonts w:cs="Arial"/>
        </w:rPr>
        <w:t xml:space="preserve"> in </w:t>
      </w:r>
      <w:proofErr w:type="spellStart"/>
      <w:r w:rsidR="004179CA">
        <w:rPr>
          <w:rFonts w:cs="Arial"/>
        </w:rPr>
        <w:t>iOS</w:t>
      </w:r>
      <w:proofErr w:type="spellEnd"/>
      <w:r w:rsidR="00644872">
        <w:rPr>
          <w:rFonts w:cs="Arial"/>
        </w:rPr>
        <w:t xml:space="preserve"> m</w:t>
      </w:r>
      <w:r w:rsidRPr="00C20BDF">
        <w:rPr>
          <w:rFonts w:cs="Arial"/>
        </w:rPr>
        <w:t xml:space="preserve">obile applications. </w:t>
      </w:r>
    </w:p>
    <w:p w14:paraId="555D47D8" w14:textId="77777777" w:rsidR="00F31F86" w:rsidRDefault="00F31F86" w:rsidP="00F31F86">
      <w:pPr>
        <w:rPr>
          <w:rFonts w:cs="Arial"/>
        </w:rPr>
      </w:pPr>
    </w:p>
    <w:p w14:paraId="404F7151" w14:textId="469D73F9" w:rsidR="00B234E4" w:rsidRPr="00B234E4" w:rsidRDefault="00B234E4" w:rsidP="00B234E4">
      <w:pPr>
        <w:pStyle w:val="BodyText"/>
        <w:rPr>
          <w:rFonts w:cs="Arial"/>
          <w:szCs w:val="24"/>
        </w:rPr>
      </w:pPr>
      <w:r w:rsidRPr="00B234E4">
        <w:rPr>
          <w:rFonts w:cs="Arial"/>
          <w:szCs w:val="24"/>
        </w:rPr>
        <w:t>Digital care library provides set of standardi</w:t>
      </w:r>
      <w:r>
        <w:rPr>
          <w:rFonts w:cs="Arial"/>
          <w:szCs w:val="24"/>
        </w:rPr>
        <w:t>z</w:t>
      </w:r>
      <w:r w:rsidRPr="00B234E4">
        <w:rPr>
          <w:rFonts w:cs="Arial"/>
          <w:szCs w:val="24"/>
        </w:rPr>
        <w:t xml:space="preserve">ed </w:t>
      </w:r>
      <w:r>
        <w:rPr>
          <w:rFonts w:cs="Arial"/>
          <w:szCs w:val="24"/>
        </w:rPr>
        <w:t xml:space="preserve">consumer care </w:t>
      </w:r>
      <w:r w:rsidRPr="00B234E4">
        <w:rPr>
          <w:rFonts w:cs="Arial"/>
          <w:szCs w:val="24"/>
        </w:rPr>
        <w:t xml:space="preserve">support </w:t>
      </w:r>
      <w:proofErr w:type="gramStart"/>
      <w:r w:rsidRPr="00B234E4">
        <w:rPr>
          <w:rFonts w:cs="Arial"/>
          <w:szCs w:val="24"/>
        </w:rPr>
        <w:t>features which</w:t>
      </w:r>
      <w:proofErr w:type="gramEnd"/>
      <w:r w:rsidRPr="00B234E4">
        <w:rPr>
          <w:rFonts w:cs="Arial"/>
          <w:szCs w:val="24"/>
        </w:rPr>
        <w:t xml:space="preserve"> </w:t>
      </w:r>
      <w:r>
        <w:rPr>
          <w:rFonts w:cs="Arial"/>
          <w:szCs w:val="24"/>
        </w:rPr>
        <w:t>can</w:t>
      </w:r>
      <w:r w:rsidRPr="00B234E4">
        <w:rPr>
          <w:rFonts w:cs="Arial"/>
          <w:szCs w:val="24"/>
        </w:rPr>
        <w:t xml:space="preserve"> be used in all Philips apps.</w:t>
      </w:r>
    </w:p>
    <w:p w14:paraId="289CF796" w14:textId="77777777" w:rsidR="00B234E4" w:rsidRPr="00C20BDF" w:rsidRDefault="00B234E4" w:rsidP="00F31F86">
      <w:pPr>
        <w:rPr>
          <w:rFonts w:cs="Arial"/>
        </w:rPr>
      </w:pPr>
    </w:p>
    <w:p w14:paraId="6ECA4399" w14:textId="337FFA71" w:rsidR="00C20BDF" w:rsidRPr="00C20BDF" w:rsidRDefault="00912AE3" w:rsidP="00C20BDF">
      <w:pPr>
        <w:pStyle w:val="Heading1"/>
      </w:pPr>
      <w:bookmarkStart w:id="91" w:name="_Toc297311297"/>
      <w:bookmarkStart w:id="92" w:name="_Toc431488519"/>
      <w:r w:rsidRPr="00C20BDF">
        <w:t>INTEG</w:t>
      </w:r>
      <w:r w:rsidR="00E060AE" w:rsidRPr="00C20BDF">
        <w:t>RATION</w:t>
      </w:r>
      <w:bookmarkEnd w:id="91"/>
      <w:bookmarkEnd w:id="92"/>
    </w:p>
    <w:p w14:paraId="5446F41F" w14:textId="3288AE24" w:rsidR="0063714A" w:rsidRPr="00C20BDF" w:rsidRDefault="00BF458F" w:rsidP="00C20BDF">
      <w:pPr>
        <w:pStyle w:val="Heading2"/>
      </w:pPr>
      <w:bookmarkStart w:id="93" w:name="_Toc297311298"/>
      <w:bookmarkStart w:id="94" w:name="_Toc431488520"/>
      <w:r>
        <w:t>Cocoa pod</w:t>
      </w:r>
      <w:r w:rsidR="0063714A" w:rsidRPr="00C20BDF">
        <w:t xml:space="preserve"> Integration</w:t>
      </w:r>
      <w:bookmarkEnd w:id="93"/>
      <w:bookmarkEnd w:id="94"/>
    </w:p>
    <w:p w14:paraId="1E6E696B" w14:textId="2F92ED8C" w:rsidR="008375CF" w:rsidRDefault="008375CF" w:rsidP="00301BD9">
      <w:pPr>
        <w:rPr>
          <w:color w:val="333333"/>
          <w:sz w:val="21"/>
          <w:szCs w:val="21"/>
          <w:shd w:val="clear" w:color="auto" w:fill="FFFFFF"/>
          <w:lang w:val="en-IN"/>
        </w:rPr>
      </w:pPr>
      <w:r w:rsidRPr="00C20BDF">
        <w:rPr>
          <w:color w:val="333333"/>
          <w:sz w:val="21"/>
          <w:szCs w:val="21"/>
          <w:shd w:val="clear" w:color="auto" w:fill="FFFFFF"/>
          <w:lang w:val="en-IN"/>
        </w:rPr>
        <w:t>The easiest and preferred way to use these components is using Cocoapods (version 0.36.0 or newer). In your podfile, you have to add a source line for the Philips internal pod spec repository. So a minimal Podfile would look like this:</w:t>
      </w:r>
    </w:p>
    <w:p w14:paraId="3E2BAE1F" w14:textId="77777777" w:rsidR="008375CF" w:rsidRDefault="008375CF" w:rsidP="00301BD9">
      <w:pPr>
        <w:rPr>
          <w:color w:val="333333"/>
          <w:sz w:val="21"/>
          <w:szCs w:val="21"/>
          <w:shd w:val="clear" w:color="auto" w:fill="FFFFFF"/>
          <w:lang w:val="en-IN"/>
        </w:rPr>
      </w:pPr>
    </w:p>
    <w:p w14:paraId="0CCEFBF3" w14:textId="24F3F5DC" w:rsidR="008375CF" w:rsidRDefault="008375CF" w:rsidP="00301BD9">
      <w:pPr>
        <w:rPr>
          <w:rFonts w:ascii="Lucida Grande" w:hAnsi="Lucida Grande" w:cs="Lucida Grande"/>
          <w:color w:val="000000"/>
        </w:rPr>
      </w:pPr>
      <w:r>
        <w:rPr>
          <w:color w:val="333333"/>
          <w:sz w:val="21"/>
          <w:szCs w:val="21"/>
          <w:shd w:val="clear" w:color="auto" w:fill="FFFFFF"/>
          <w:lang w:val="en-IN"/>
        </w:rPr>
        <w:t xml:space="preserve">Source: </w:t>
      </w:r>
      <w:hyperlink r:id="rId9" w:tooltip="https://atlas.natlab.research.philips.com/stash/scm/ehpmat/cocoapod-specs.git" w:history="1">
        <w:r>
          <w:rPr>
            <w:rStyle w:val="Hyperlink"/>
            <w:rFonts w:ascii="Lucida Grande" w:hAnsi="Lucida Grande" w:cs="Lucida Grande"/>
          </w:rPr>
          <w:t>https://atlas.natlab.research.philips.com/stash/scm/ehpmat/cocoapod-specs.git</w:t>
        </w:r>
      </w:hyperlink>
    </w:p>
    <w:p w14:paraId="1BBFFC33" w14:textId="77777777" w:rsidR="008375CF" w:rsidRDefault="008375CF" w:rsidP="00301BD9">
      <w:pPr>
        <w:rPr>
          <w:rFonts w:ascii="Lucida Grande" w:hAnsi="Lucida Grande" w:cs="Lucida Grande"/>
          <w:color w:val="000000"/>
        </w:rPr>
      </w:pPr>
    </w:p>
    <w:p w14:paraId="37660EE2" w14:textId="65F264B6" w:rsidR="008375CF" w:rsidRPr="00AB3153" w:rsidRDefault="008375CF" w:rsidP="008375CF">
      <w:pPr>
        <w:rPr>
          <w:rFonts w:cs="Arial"/>
          <w:color w:val="333333"/>
          <w:szCs w:val="24"/>
          <w:highlight w:val="yellow"/>
          <w:shd w:val="clear" w:color="auto" w:fill="F5F5F5"/>
          <w:lang w:val="en-IN"/>
          <w:rPrChange w:id="95" w:author="Philips" w:date="2015-10-01T18:49:00Z">
            <w:rPr>
              <w:rFonts w:cs="Arial"/>
              <w:color w:val="333333"/>
              <w:szCs w:val="24"/>
              <w:shd w:val="clear" w:color="auto" w:fill="F5F5F5"/>
              <w:lang w:val="en-IN"/>
            </w:rPr>
          </w:rPrChange>
        </w:rPr>
      </w:pPr>
      <w:r w:rsidRPr="00AB3153">
        <w:rPr>
          <w:rFonts w:cs="Arial"/>
          <w:color w:val="333333"/>
          <w:szCs w:val="24"/>
          <w:highlight w:val="yellow"/>
          <w:shd w:val="clear" w:color="auto" w:fill="F5F5F5"/>
          <w:lang w:val="en-IN"/>
          <w:rPrChange w:id="96" w:author="Philips" w:date="2015-10-01T18:49:00Z">
            <w:rPr>
              <w:rFonts w:cs="Arial"/>
              <w:color w:val="333333"/>
              <w:szCs w:val="24"/>
              <w:shd w:val="clear" w:color="auto" w:fill="F5F5F5"/>
              <w:lang w:val="en-IN"/>
            </w:rPr>
          </w:rPrChange>
        </w:rPr>
        <w:t xml:space="preserve">pod </w:t>
      </w:r>
      <w:proofErr w:type="spellStart"/>
      <w:r w:rsidRPr="00AB3153">
        <w:rPr>
          <w:rFonts w:cs="Arial"/>
          <w:color w:val="000000"/>
          <w:szCs w:val="24"/>
          <w:highlight w:val="yellow"/>
          <w:shd w:val="clear" w:color="auto" w:fill="FFFFFF"/>
          <w:rPrChange w:id="97" w:author="Philips" w:date="2015-10-01T18:49:00Z">
            <w:rPr>
              <w:rFonts w:cs="Arial"/>
              <w:color w:val="000000"/>
              <w:szCs w:val="24"/>
              <w:shd w:val="clear" w:color="auto" w:fill="FFFFFF"/>
            </w:rPr>
          </w:rPrChange>
        </w:rPr>
        <w:t>PhilipsConsumerCare</w:t>
      </w:r>
      <w:proofErr w:type="spellEnd"/>
      <w:del w:id="98" w:author="Philips" w:date="2015-12-02T18:05:00Z">
        <w:r w:rsidR="00124E96" w:rsidRPr="00AB3153" w:rsidDel="00BA75ED">
          <w:rPr>
            <w:rFonts w:cs="Arial"/>
            <w:color w:val="333333"/>
            <w:szCs w:val="24"/>
            <w:highlight w:val="yellow"/>
            <w:shd w:val="clear" w:color="auto" w:fill="F5F5F5"/>
            <w:lang w:val="en-IN"/>
            <w:rPrChange w:id="99" w:author="Philips" w:date="2015-10-01T18:49:00Z">
              <w:rPr>
                <w:rFonts w:cs="Arial"/>
                <w:color w:val="333333"/>
                <w:szCs w:val="24"/>
                <w:shd w:val="clear" w:color="auto" w:fill="F5F5F5"/>
                <w:lang w:val="en-IN"/>
              </w:rPr>
            </w:rPrChange>
          </w:rPr>
          <w:delText>,</w:delText>
        </w:r>
      </w:del>
      <w:ins w:id="100" w:author="Philips" w:date="2015-12-02T18:06:00Z">
        <w:r w:rsidR="00BA75ED">
          <w:rPr>
            <w:rFonts w:cs="Arial"/>
            <w:color w:val="333333"/>
            <w:szCs w:val="24"/>
            <w:highlight w:val="yellow"/>
            <w:shd w:val="clear" w:color="auto" w:fill="F5F5F5"/>
            <w:lang w:val="en-IN"/>
          </w:rPr>
          <w:t>,</w:t>
        </w:r>
      </w:ins>
      <w:r w:rsidR="00124E96" w:rsidRPr="00AB3153">
        <w:rPr>
          <w:rFonts w:cs="Arial"/>
          <w:color w:val="333333"/>
          <w:szCs w:val="24"/>
          <w:highlight w:val="yellow"/>
          <w:shd w:val="clear" w:color="auto" w:fill="F5F5F5"/>
          <w:lang w:val="en-IN"/>
          <w:rPrChange w:id="101" w:author="Philips" w:date="2015-10-01T18:49:00Z">
            <w:rPr>
              <w:rFonts w:cs="Arial"/>
              <w:color w:val="333333"/>
              <w:szCs w:val="24"/>
              <w:shd w:val="clear" w:color="auto" w:fill="F5F5F5"/>
              <w:lang w:val="en-IN"/>
            </w:rPr>
          </w:rPrChange>
        </w:rPr>
        <w:t xml:space="preserve"> '~&gt; </w:t>
      </w:r>
      <w:ins w:id="102" w:author="sameer sulaiman" w:date="2015-12-04T16:57:00Z">
        <w:r w:rsidR="005F02B7">
          <w:rPr>
            <w:rFonts w:cs="Arial"/>
            <w:color w:val="333333"/>
            <w:szCs w:val="24"/>
            <w:highlight w:val="yellow"/>
            <w:shd w:val="clear" w:color="auto" w:fill="F5F5F5"/>
            <w:lang w:val="en-IN"/>
          </w:rPr>
          <w:t>3</w:t>
        </w:r>
      </w:ins>
      <w:del w:id="103" w:author="sameer sulaiman" w:date="2015-12-04T16:57:00Z">
        <w:r w:rsidR="00124E96" w:rsidRPr="00AB3153" w:rsidDel="005F02B7">
          <w:rPr>
            <w:rFonts w:cs="Arial"/>
            <w:color w:val="333333"/>
            <w:szCs w:val="24"/>
            <w:highlight w:val="yellow"/>
            <w:shd w:val="clear" w:color="auto" w:fill="F5F5F5"/>
            <w:lang w:val="en-IN"/>
            <w:rPrChange w:id="104" w:author="Philips" w:date="2015-10-01T18:49:00Z">
              <w:rPr>
                <w:rFonts w:cs="Arial"/>
                <w:color w:val="333333"/>
                <w:szCs w:val="24"/>
                <w:shd w:val="clear" w:color="auto" w:fill="F5F5F5"/>
                <w:lang w:val="en-IN"/>
              </w:rPr>
            </w:rPrChange>
          </w:rPr>
          <w:delText>2</w:delText>
        </w:r>
      </w:del>
      <w:r w:rsidR="00124E96" w:rsidRPr="003304A2">
        <w:rPr>
          <w:highlight w:val="yellow"/>
          <w:rPrChange w:id="105" w:author="sameer sulaiman" w:date="2015-12-02T12:33:00Z">
            <w:rPr>
              <w:rFonts w:cs="Arial"/>
              <w:color w:val="333333"/>
              <w:szCs w:val="24"/>
              <w:shd w:val="clear" w:color="auto" w:fill="F5F5F5"/>
              <w:lang w:val="en-IN"/>
            </w:rPr>
          </w:rPrChange>
        </w:rPr>
        <w:t>.</w:t>
      </w:r>
      <w:ins w:id="106" w:author="sameer sulaiman" w:date="2015-12-02T12:33:00Z">
        <w:r w:rsidR="005F02B7">
          <w:rPr>
            <w:highlight w:val="yellow"/>
          </w:rPr>
          <w:t>0</w:t>
        </w:r>
      </w:ins>
      <w:ins w:id="107" w:author="Philips" w:date="2015-10-01T18:39:00Z">
        <w:del w:id="108" w:author="sameer sulaiman" w:date="2015-12-02T12:31:00Z">
          <w:r w:rsidR="00D94B07" w:rsidRPr="003304A2" w:rsidDel="003304A2">
            <w:rPr>
              <w:highlight w:val="yellow"/>
              <w:rPrChange w:id="109" w:author="sameer sulaiman" w:date="2015-12-02T12:33:00Z">
                <w:rPr>
                  <w:rFonts w:cs="Arial"/>
                  <w:color w:val="333333"/>
                  <w:szCs w:val="24"/>
                  <w:shd w:val="clear" w:color="auto" w:fill="F5F5F5"/>
                  <w:lang w:val="en-IN"/>
                </w:rPr>
              </w:rPrChange>
            </w:rPr>
            <w:delText>1</w:delText>
          </w:r>
        </w:del>
        <w:r w:rsidR="00D94B07" w:rsidRPr="003304A2">
          <w:rPr>
            <w:highlight w:val="yellow"/>
            <w:rPrChange w:id="110" w:author="sameer sulaiman" w:date="2015-12-02T12:33:00Z">
              <w:rPr>
                <w:rFonts w:cs="Arial"/>
                <w:color w:val="333333"/>
                <w:szCs w:val="24"/>
                <w:shd w:val="clear" w:color="auto" w:fill="F5F5F5"/>
                <w:lang w:val="en-IN"/>
              </w:rPr>
            </w:rPrChange>
          </w:rPr>
          <w:t>.</w:t>
        </w:r>
        <w:r w:rsidR="00D94B07" w:rsidRPr="00AB3153">
          <w:rPr>
            <w:rFonts w:cs="Arial"/>
            <w:color w:val="333333"/>
            <w:szCs w:val="24"/>
            <w:highlight w:val="yellow"/>
            <w:shd w:val="clear" w:color="auto" w:fill="F5F5F5"/>
            <w:lang w:val="en-IN"/>
            <w:rPrChange w:id="111" w:author="Philips" w:date="2015-10-01T18:49:00Z">
              <w:rPr>
                <w:rFonts w:cs="Arial"/>
                <w:color w:val="333333"/>
                <w:szCs w:val="24"/>
                <w:shd w:val="clear" w:color="auto" w:fill="F5F5F5"/>
                <w:lang w:val="en-IN"/>
              </w:rPr>
            </w:rPrChange>
          </w:rPr>
          <w:t>0</w:t>
        </w:r>
      </w:ins>
      <w:del w:id="112" w:author="Philips" w:date="2015-10-01T18:39:00Z">
        <w:r w:rsidR="00434D34" w:rsidRPr="00AB3153" w:rsidDel="00D94B07">
          <w:rPr>
            <w:rFonts w:cs="Arial"/>
            <w:color w:val="333333"/>
            <w:szCs w:val="24"/>
            <w:highlight w:val="yellow"/>
            <w:shd w:val="clear" w:color="auto" w:fill="F5F5F5"/>
            <w:lang w:val="en-IN"/>
            <w:rPrChange w:id="113" w:author="Philips" w:date="2015-10-01T18:49:00Z">
              <w:rPr>
                <w:rFonts w:cs="Arial"/>
                <w:color w:val="333333"/>
                <w:szCs w:val="24"/>
                <w:shd w:val="clear" w:color="auto" w:fill="F5F5F5"/>
                <w:lang w:val="en-IN"/>
              </w:rPr>
            </w:rPrChange>
          </w:rPr>
          <w:delText>0.5</w:delText>
        </w:r>
      </w:del>
      <w:r w:rsidRPr="00AB3153">
        <w:rPr>
          <w:rFonts w:cs="Arial"/>
          <w:color w:val="333333"/>
          <w:szCs w:val="24"/>
          <w:highlight w:val="yellow"/>
          <w:shd w:val="clear" w:color="auto" w:fill="F5F5F5"/>
          <w:lang w:val="en-IN"/>
          <w:rPrChange w:id="114" w:author="Philips" w:date="2015-10-01T18:49:00Z">
            <w:rPr>
              <w:rFonts w:cs="Arial"/>
              <w:color w:val="333333"/>
              <w:szCs w:val="24"/>
              <w:shd w:val="clear" w:color="auto" w:fill="F5F5F5"/>
              <w:lang w:val="en-IN"/>
            </w:rPr>
          </w:rPrChange>
        </w:rPr>
        <w:t>'</w:t>
      </w:r>
    </w:p>
    <w:p w14:paraId="0F8AFF52" w14:textId="77777777" w:rsidR="00A6358D" w:rsidRPr="00AB3153" w:rsidRDefault="00A6358D" w:rsidP="008375CF">
      <w:pPr>
        <w:rPr>
          <w:rFonts w:ascii="Courier" w:hAnsi="Courier"/>
          <w:color w:val="333333"/>
          <w:sz w:val="18"/>
          <w:szCs w:val="18"/>
          <w:highlight w:val="yellow"/>
          <w:shd w:val="clear" w:color="auto" w:fill="F5F5F5"/>
          <w:lang w:val="en-IN"/>
          <w:rPrChange w:id="115" w:author="Philips" w:date="2015-10-01T18:49:00Z">
            <w:rPr>
              <w:rFonts w:ascii="Courier" w:hAnsi="Courier"/>
              <w:color w:val="333333"/>
              <w:sz w:val="18"/>
              <w:szCs w:val="18"/>
              <w:shd w:val="clear" w:color="auto" w:fill="F5F5F5"/>
              <w:lang w:val="en-IN"/>
            </w:rPr>
          </w:rPrChange>
        </w:rPr>
      </w:pPr>
    </w:p>
    <w:p w14:paraId="6271A32F" w14:textId="3C8E3D55" w:rsidR="00A6358D" w:rsidRPr="00AB3153" w:rsidRDefault="00A6358D" w:rsidP="008375CF">
      <w:pPr>
        <w:rPr>
          <w:ins w:id="116" w:author="sameer sulaiman" w:date="2015-09-30T15:57:00Z"/>
          <w:rFonts w:cs="Arial"/>
          <w:color w:val="333333"/>
          <w:szCs w:val="24"/>
          <w:highlight w:val="yellow"/>
          <w:shd w:val="clear" w:color="auto" w:fill="F5F5F5"/>
          <w:lang w:val="en-IN"/>
          <w:rPrChange w:id="117" w:author="Philips" w:date="2015-10-01T18:49:00Z">
            <w:rPr>
              <w:ins w:id="118" w:author="sameer sulaiman" w:date="2015-09-30T15:57:00Z"/>
              <w:rFonts w:cs="Arial"/>
              <w:color w:val="333333"/>
              <w:szCs w:val="24"/>
              <w:shd w:val="clear" w:color="auto" w:fill="F5F5F5"/>
              <w:lang w:val="en-IN"/>
            </w:rPr>
          </w:rPrChange>
        </w:rPr>
      </w:pPr>
      <w:r w:rsidRPr="00AB3153">
        <w:rPr>
          <w:rFonts w:cs="Arial"/>
          <w:color w:val="333333"/>
          <w:szCs w:val="24"/>
          <w:highlight w:val="yellow"/>
          <w:shd w:val="clear" w:color="auto" w:fill="F5F5F5"/>
          <w:lang w:val="en-IN"/>
          <w:rPrChange w:id="119" w:author="Philips" w:date="2015-10-01T18:49:00Z">
            <w:rPr>
              <w:rFonts w:cs="Arial"/>
              <w:color w:val="333333"/>
              <w:szCs w:val="24"/>
              <w:shd w:val="clear" w:color="auto" w:fill="F5F5F5"/>
              <w:lang w:val="en-IN"/>
            </w:rPr>
          </w:rPrChange>
        </w:rPr>
        <w:t>Please refer sample app to add dependent libraries.</w:t>
      </w:r>
    </w:p>
    <w:p w14:paraId="2E4DF994" w14:textId="77777777" w:rsidR="00434D34" w:rsidRPr="00AB3153" w:rsidRDefault="00434D34" w:rsidP="008375CF">
      <w:pPr>
        <w:rPr>
          <w:ins w:id="120" w:author="sameer sulaiman" w:date="2015-09-30T15:57:00Z"/>
          <w:rFonts w:cs="Arial"/>
          <w:color w:val="333333"/>
          <w:szCs w:val="24"/>
          <w:highlight w:val="yellow"/>
          <w:shd w:val="clear" w:color="auto" w:fill="F5F5F5"/>
          <w:lang w:val="en-IN"/>
          <w:rPrChange w:id="121" w:author="Philips" w:date="2015-10-01T18:49:00Z">
            <w:rPr>
              <w:ins w:id="122" w:author="sameer sulaiman" w:date="2015-09-30T15:57:00Z"/>
              <w:rFonts w:cs="Arial"/>
              <w:color w:val="333333"/>
              <w:szCs w:val="24"/>
              <w:shd w:val="clear" w:color="auto" w:fill="F5F5F5"/>
              <w:lang w:val="en-IN"/>
            </w:rPr>
          </w:rPrChange>
        </w:rPr>
      </w:pPr>
    </w:p>
    <w:p w14:paraId="4C14F208" w14:textId="77777777" w:rsidR="00C55DDD" w:rsidRPr="00AB3153" w:rsidRDefault="00C55DDD" w:rsidP="008375CF">
      <w:pPr>
        <w:rPr>
          <w:ins w:id="123" w:author="sameer sulaiman" w:date="2015-09-30T15:59:00Z"/>
          <w:rFonts w:cs="Arial"/>
          <w:color w:val="333333"/>
          <w:szCs w:val="24"/>
          <w:highlight w:val="yellow"/>
          <w:shd w:val="clear" w:color="auto" w:fill="F5F5F5"/>
          <w:lang w:val="en-IN"/>
          <w:rPrChange w:id="124" w:author="Philips" w:date="2015-10-01T18:49:00Z">
            <w:rPr>
              <w:ins w:id="125" w:author="sameer sulaiman" w:date="2015-09-30T15:59:00Z"/>
              <w:rFonts w:cs="Arial"/>
              <w:color w:val="333333"/>
              <w:szCs w:val="24"/>
              <w:shd w:val="clear" w:color="auto" w:fill="F5F5F5"/>
              <w:lang w:val="en-IN"/>
            </w:rPr>
          </w:rPrChange>
        </w:rPr>
      </w:pPr>
      <w:ins w:id="126" w:author="sameer sulaiman" w:date="2015-09-30T15:58:00Z">
        <w:r w:rsidRPr="00AB3153">
          <w:rPr>
            <w:rFonts w:cs="Arial"/>
            <w:color w:val="333333"/>
            <w:szCs w:val="24"/>
            <w:highlight w:val="yellow"/>
            <w:shd w:val="clear" w:color="auto" w:fill="F5F5F5"/>
            <w:lang w:val="en-IN"/>
            <w:rPrChange w:id="127" w:author="Philips" w:date="2015-10-01T18:49:00Z">
              <w:rPr>
                <w:rFonts w:cs="Arial"/>
                <w:color w:val="333333"/>
                <w:szCs w:val="24"/>
                <w:shd w:val="clear" w:color="auto" w:fill="F5F5F5"/>
                <w:lang w:val="en-IN"/>
              </w:rPr>
            </w:rPrChange>
          </w:rPr>
          <w:t xml:space="preserve">Integrating application can </w:t>
        </w:r>
      </w:ins>
      <w:ins w:id="128" w:author="sameer sulaiman" w:date="2015-09-30T15:59:00Z">
        <w:r w:rsidRPr="00AB3153">
          <w:rPr>
            <w:rFonts w:cs="Arial"/>
            <w:color w:val="333333"/>
            <w:szCs w:val="24"/>
            <w:highlight w:val="yellow"/>
            <w:shd w:val="clear" w:color="auto" w:fill="F5F5F5"/>
            <w:lang w:val="en-IN"/>
            <w:rPrChange w:id="129" w:author="Philips" w:date="2015-10-01T18:49:00Z">
              <w:rPr>
                <w:rFonts w:cs="Arial"/>
                <w:color w:val="333333"/>
                <w:szCs w:val="24"/>
                <w:shd w:val="clear" w:color="auto" w:fill="F5F5F5"/>
                <w:lang w:val="en-IN"/>
              </w:rPr>
            </w:rPrChange>
          </w:rPr>
          <w:t>get the Library, Include and Bundle files from the below path,</w:t>
        </w:r>
      </w:ins>
    </w:p>
    <w:p w14:paraId="46015785" w14:textId="77777777" w:rsidR="00C55DDD" w:rsidRPr="00AB3153" w:rsidRDefault="00C55DDD" w:rsidP="008375CF">
      <w:pPr>
        <w:rPr>
          <w:ins w:id="130" w:author="sameer sulaiman" w:date="2015-09-30T15:59:00Z"/>
          <w:rFonts w:cs="Arial"/>
          <w:color w:val="333333"/>
          <w:szCs w:val="24"/>
          <w:highlight w:val="yellow"/>
          <w:shd w:val="clear" w:color="auto" w:fill="F5F5F5"/>
          <w:lang w:val="en-IN"/>
          <w:rPrChange w:id="131" w:author="Philips" w:date="2015-10-01T18:49:00Z">
            <w:rPr>
              <w:ins w:id="132" w:author="sameer sulaiman" w:date="2015-09-30T15:59:00Z"/>
              <w:rFonts w:cs="Arial"/>
              <w:color w:val="333333"/>
              <w:szCs w:val="24"/>
              <w:shd w:val="clear" w:color="auto" w:fill="F5F5F5"/>
              <w:lang w:val="en-IN"/>
            </w:rPr>
          </w:rPrChange>
        </w:rPr>
      </w:pPr>
    </w:p>
    <w:p w14:paraId="4A240103" w14:textId="5F5FB659" w:rsidR="00434D34" w:rsidRDefault="00C55DDD" w:rsidP="008375CF">
      <w:pPr>
        <w:rPr>
          <w:rFonts w:ascii="Courier" w:hAnsi="Courier"/>
          <w:color w:val="333333"/>
          <w:sz w:val="18"/>
          <w:szCs w:val="18"/>
          <w:shd w:val="clear" w:color="auto" w:fill="F5F5F5"/>
          <w:lang w:val="en-IN"/>
        </w:rPr>
      </w:pPr>
      <w:ins w:id="133" w:author="sameer sulaiman" w:date="2015-09-30T16:00:00Z">
        <w:r w:rsidRPr="00AB3153">
          <w:rPr>
            <w:rFonts w:cs="Arial"/>
            <w:color w:val="333333"/>
            <w:szCs w:val="24"/>
            <w:highlight w:val="yellow"/>
            <w:shd w:val="clear" w:color="auto" w:fill="F5F5F5"/>
            <w:lang w:val="en-IN"/>
            <w:rPrChange w:id="134" w:author="Philips" w:date="2015-10-01T18:49:00Z">
              <w:rPr>
                <w:rFonts w:cs="Arial"/>
                <w:color w:val="333333"/>
                <w:szCs w:val="24"/>
                <w:shd w:val="clear" w:color="auto" w:fill="F5F5F5"/>
                <w:lang w:val="en-IN"/>
              </w:rPr>
            </w:rPrChange>
          </w:rPr>
          <w:t>DigitalCareLibrary</w:t>
        </w:r>
      </w:ins>
      <w:ins w:id="135" w:author="sameer sulaiman" w:date="2015-09-30T16:01:00Z">
        <w:r w:rsidRPr="00AB3153">
          <w:rPr>
            <w:rFonts w:cs="Arial"/>
            <w:color w:val="333333"/>
            <w:szCs w:val="24"/>
            <w:highlight w:val="yellow"/>
            <w:shd w:val="clear" w:color="auto" w:fill="F5F5F5"/>
            <w:lang w:val="en-IN"/>
            <w:rPrChange w:id="136" w:author="Philips" w:date="2015-10-01T18:49:00Z">
              <w:rPr>
                <w:rFonts w:cs="Arial"/>
                <w:color w:val="333333"/>
                <w:szCs w:val="24"/>
                <w:shd w:val="clear" w:color="auto" w:fill="F5F5F5"/>
                <w:lang w:val="en-IN"/>
              </w:rPr>
            </w:rPrChange>
          </w:rPr>
          <w:t xml:space="preserve"> </w:t>
        </w:r>
      </w:ins>
      <w:ins w:id="137" w:author="sameer sulaiman" w:date="2015-09-30T16:00:00Z">
        <w:r w:rsidRPr="00AB3153">
          <w:rPr>
            <w:rFonts w:cs="Arial"/>
            <w:color w:val="333333"/>
            <w:szCs w:val="24"/>
            <w:highlight w:val="yellow"/>
            <w:shd w:val="clear" w:color="auto" w:fill="F5F5F5"/>
            <w:lang w:val="en-IN"/>
            <w:rPrChange w:id="138" w:author="Philips" w:date="2015-10-01T18:49:00Z">
              <w:rPr>
                <w:rFonts w:cs="Arial"/>
                <w:color w:val="333333"/>
                <w:szCs w:val="24"/>
                <w:shd w:val="clear" w:color="auto" w:fill="F5F5F5"/>
                <w:lang w:val="en-IN"/>
              </w:rPr>
            </w:rPrChange>
          </w:rPr>
          <w:t>&gt;</w:t>
        </w:r>
      </w:ins>
      <w:ins w:id="139" w:author="sameer sulaiman" w:date="2015-09-30T16:01:00Z">
        <w:r w:rsidRPr="00AB3153">
          <w:rPr>
            <w:rFonts w:cs="Arial"/>
            <w:color w:val="333333"/>
            <w:szCs w:val="24"/>
            <w:highlight w:val="yellow"/>
            <w:shd w:val="clear" w:color="auto" w:fill="F5F5F5"/>
            <w:lang w:val="en-IN"/>
            <w:rPrChange w:id="140" w:author="Philips" w:date="2015-10-01T18:49:00Z">
              <w:rPr>
                <w:rFonts w:cs="Arial"/>
                <w:color w:val="333333"/>
                <w:szCs w:val="24"/>
                <w:shd w:val="clear" w:color="auto" w:fill="F5F5F5"/>
                <w:lang w:val="en-IN"/>
              </w:rPr>
            </w:rPrChange>
          </w:rPr>
          <w:t xml:space="preserve"> DCLibArtifacts</w:t>
        </w:r>
        <w:del w:id="141" w:author="Philips" w:date="2015-10-01T18:47:00Z">
          <w:r w:rsidRPr="00AB3153" w:rsidDel="005C1D0A">
            <w:rPr>
              <w:rFonts w:cs="Arial"/>
              <w:color w:val="333333"/>
              <w:szCs w:val="24"/>
              <w:highlight w:val="yellow"/>
              <w:shd w:val="clear" w:color="auto" w:fill="F5F5F5"/>
              <w:lang w:val="en-IN"/>
              <w:rPrChange w:id="142" w:author="Philips" w:date="2015-10-01T18:49:00Z">
                <w:rPr>
                  <w:rFonts w:cs="Arial"/>
                  <w:color w:val="333333"/>
                  <w:szCs w:val="24"/>
                  <w:shd w:val="clear" w:color="auto" w:fill="F5F5F5"/>
                  <w:lang w:val="en-IN"/>
                </w:rPr>
              </w:rPrChange>
            </w:rPr>
            <w:delText>&gt;</w:delText>
          </w:r>
        </w:del>
      </w:ins>
      <w:del w:id="143" w:author="sameer sulaiman" w:date="2015-09-30T15:57:00Z">
        <w:r w:rsidR="00434D34" w:rsidRPr="00AB3153" w:rsidDel="00434D34">
          <w:rPr>
            <w:rFonts w:cs="Arial"/>
            <w:color w:val="333333"/>
            <w:szCs w:val="24"/>
            <w:highlight w:val="yellow"/>
            <w:shd w:val="clear" w:color="auto" w:fill="F5F5F5"/>
            <w:lang w:val="en-IN"/>
            <w:rPrChange w:id="144" w:author="Philips" w:date="2015-10-01T18:49:00Z">
              <w:rPr>
                <w:rFonts w:cs="Arial"/>
                <w:color w:val="333333"/>
                <w:szCs w:val="24"/>
                <w:shd w:val="clear" w:color="auto" w:fill="F5F5F5"/>
                <w:lang w:val="en-IN"/>
              </w:rPr>
            </w:rPrChange>
          </w:rPr>
          <w:delText>Ple</w:delText>
        </w:r>
      </w:del>
    </w:p>
    <w:p w14:paraId="7F1B883B" w14:textId="64B06A4B" w:rsidR="0063714A" w:rsidRPr="00C20BDF" w:rsidRDefault="0063714A" w:rsidP="00C20BDF">
      <w:pPr>
        <w:pStyle w:val="Heading2"/>
      </w:pPr>
      <w:bookmarkStart w:id="145" w:name="_Toc297311299"/>
      <w:bookmarkStart w:id="146" w:name="_Toc431488521"/>
      <w:r w:rsidRPr="00C20BDF">
        <w:t xml:space="preserve">Library </w:t>
      </w:r>
      <w:r w:rsidR="00C20BDF" w:rsidRPr="00C20BDF">
        <w:t>Integration</w:t>
      </w:r>
      <w:bookmarkEnd w:id="145"/>
      <w:bookmarkEnd w:id="146"/>
    </w:p>
    <w:p w14:paraId="448FDAF4" w14:textId="1FA9DB8B" w:rsidR="00CC3CDF" w:rsidRPr="00832FBE" w:rsidRDefault="00905C56" w:rsidP="00CC3CDF">
      <w:pPr>
        <w:pStyle w:val="NormalWeb"/>
        <w:numPr>
          <w:ilvl w:val="0"/>
          <w:numId w:val="7"/>
        </w:numPr>
        <w:shd w:val="clear" w:color="auto" w:fill="FFFFFF"/>
        <w:spacing w:before="0" w:beforeAutospacing="0" w:after="0" w:afterAutospacing="0" w:line="300" w:lineRule="atLeast"/>
        <w:ind w:right="450"/>
        <w:rPr>
          <w:rStyle w:val="Hyperlink"/>
          <w:rFonts w:asciiTheme="majorHAnsi" w:hAnsiTheme="majorHAnsi"/>
          <w:color w:val="auto"/>
          <w:szCs w:val="24"/>
          <w:u w:val="none"/>
          <w:lang w:val="en-GB"/>
        </w:rPr>
      </w:pPr>
      <w:r w:rsidRPr="00CC3CDF">
        <w:rPr>
          <w:rFonts w:ascii="Arial" w:hAnsi="Arial" w:cs="Arial"/>
          <w:color w:val="333333"/>
          <w:sz w:val="24"/>
          <w:szCs w:val="24"/>
        </w:rPr>
        <w:t xml:space="preserve">Git source path : </w:t>
      </w:r>
      <w:hyperlink r:id="rId10" w:history="1">
        <w:r w:rsidR="00CC3CDF" w:rsidRPr="00CC3CDF">
          <w:rPr>
            <w:rStyle w:val="Hyperlink"/>
            <w:rFonts w:asciiTheme="majorHAnsi" w:hAnsiTheme="majorHAnsi"/>
            <w:sz w:val="24"/>
            <w:szCs w:val="24"/>
          </w:rPr>
          <w:t>http://ingbtcpic2lx253.blr.pin.philips.com:8080/scm/git/DigitalCare_iOS</w:t>
        </w:r>
      </w:hyperlink>
    </w:p>
    <w:p w14:paraId="47A1948A" w14:textId="248962BA" w:rsidR="00832FBE" w:rsidRDefault="00832FBE" w:rsidP="00832FBE">
      <w:pPr>
        <w:pStyle w:val="NormalWeb"/>
        <w:shd w:val="clear" w:color="auto" w:fill="FFFFFF"/>
        <w:spacing w:before="0" w:beforeAutospacing="0" w:after="0" w:afterAutospacing="0" w:line="300" w:lineRule="atLeast"/>
        <w:ind w:right="450"/>
        <w:rPr>
          <w:rFonts w:ascii="Arial" w:hAnsi="Arial" w:cs="Arial"/>
          <w:sz w:val="24"/>
          <w:szCs w:val="24"/>
          <w:lang w:val="en-GB"/>
        </w:rPr>
      </w:pPr>
      <w:r w:rsidRPr="00832FBE">
        <w:rPr>
          <w:rFonts w:ascii="Arial" w:hAnsi="Arial" w:cs="Arial"/>
          <w:sz w:val="24"/>
          <w:szCs w:val="24"/>
          <w:lang w:val="en-GB"/>
        </w:rPr>
        <w:t xml:space="preserve">      </w:t>
      </w:r>
      <w:r w:rsidRPr="00AB3153">
        <w:rPr>
          <w:rFonts w:ascii="Arial" w:hAnsi="Arial" w:cs="Arial"/>
          <w:sz w:val="24"/>
          <w:szCs w:val="24"/>
          <w:highlight w:val="yellow"/>
          <w:lang w:val="en-GB"/>
          <w:rPrChange w:id="147" w:author="Philips" w:date="2015-10-01T18:49:00Z">
            <w:rPr>
              <w:rFonts w:ascii="Arial" w:hAnsi="Arial" w:cs="Arial"/>
              <w:sz w:val="24"/>
              <w:szCs w:val="24"/>
              <w:lang w:val="en-GB"/>
            </w:rPr>
          </w:rPrChange>
        </w:rPr>
        <w:t xml:space="preserve">Branch: </w:t>
      </w:r>
      <w:ins w:id="148" w:author="Philips" w:date="2015-12-02T18:07:00Z">
        <w:r w:rsidR="00BA75ED">
          <w:rPr>
            <w:rFonts w:ascii="Arial" w:hAnsi="Arial" w:cs="Arial"/>
            <w:sz w:val="24"/>
            <w:szCs w:val="24"/>
            <w:highlight w:val="yellow"/>
            <w:lang w:val="en-GB"/>
          </w:rPr>
          <w:t>PI15.2</w:t>
        </w:r>
      </w:ins>
      <w:del w:id="149" w:author="Philips" w:date="2015-12-02T18:07:00Z">
        <w:r w:rsidRPr="00AB3153" w:rsidDel="00BA75ED">
          <w:rPr>
            <w:rFonts w:ascii="Arial" w:hAnsi="Arial" w:cs="Arial"/>
            <w:sz w:val="24"/>
            <w:szCs w:val="24"/>
            <w:highlight w:val="yellow"/>
            <w:lang w:val="en-GB"/>
            <w:rPrChange w:id="150" w:author="Philips" w:date="2015-10-01T18:49:00Z">
              <w:rPr>
                <w:rFonts w:ascii="Arial" w:hAnsi="Arial" w:cs="Arial"/>
                <w:sz w:val="24"/>
                <w:szCs w:val="24"/>
                <w:lang w:val="en-GB"/>
              </w:rPr>
            </w:rPrChange>
          </w:rPr>
          <w:delText>Release</w:delText>
        </w:r>
      </w:del>
      <w:ins w:id="151" w:author="sameer sulaiman" w:date="2015-12-02T12:31:00Z">
        <w:del w:id="152" w:author="Philips" w:date="2015-12-02T18:07:00Z">
          <w:r w:rsidR="003304A2" w:rsidDel="00BA75ED">
            <w:rPr>
              <w:rFonts w:ascii="Arial" w:hAnsi="Arial" w:cs="Arial"/>
              <w:sz w:val="24"/>
              <w:szCs w:val="24"/>
              <w:highlight w:val="yellow"/>
              <w:lang w:val="en-GB"/>
            </w:rPr>
            <w:delText xml:space="preserve"> 4</w:delText>
          </w:r>
        </w:del>
      </w:ins>
      <w:ins w:id="153" w:author="Philips" w:date="2015-10-01T18:39:00Z">
        <w:del w:id="154" w:author="sameer sulaiman" w:date="2015-12-02T12:31:00Z">
          <w:r w:rsidR="00D94B07" w:rsidRPr="00AB3153" w:rsidDel="003304A2">
            <w:rPr>
              <w:rFonts w:ascii="Arial" w:hAnsi="Arial" w:cs="Arial"/>
              <w:sz w:val="24"/>
              <w:szCs w:val="24"/>
              <w:highlight w:val="yellow"/>
              <w:lang w:val="en-GB"/>
              <w:rPrChange w:id="155" w:author="Philips" w:date="2015-10-01T18:49:00Z">
                <w:rPr>
                  <w:rFonts w:ascii="Arial" w:hAnsi="Arial" w:cs="Arial"/>
                  <w:sz w:val="24"/>
                  <w:szCs w:val="24"/>
                  <w:lang w:val="en-GB"/>
                </w:rPr>
              </w:rPrChange>
            </w:rPr>
            <w:delText>3</w:delText>
          </w:r>
        </w:del>
      </w:ins>
      <w:del w:id="156" w:author="Philips" w:date="2015-10-01T18:39:00Z">
        <w:r w:rsidRPr="00AB3153" w:rsidDel="00D94B07">
          <w:rPr>
            <w:rFonts w:ascii="Arial" w:hAnsi="Arial" w:cs="Arial"/>
            <w:sz w:val="24"/>
            <w:szCs w:val="24"/>
            <w:highlight w:val="yellow"/>
            <w:lang w:val="en-GB"/>
            <w:rPrChange w:id="157" w:author="Philips" w:date="2015-10-01T18:49:00Z">
              <w:rPr>
                <w:rFonts w:ascii="Arial" w:hAnsi="Arial" w:cs="Arial"/>
                <w:sz w:val="24"/>
                <w:szCs w:val="24"/>
                <w:lang w:val="en-GB"/>
              </w:rPr>
            </w:rPrChange>
          </w:rPr>
          <w:delText>2</w:delText>
        </w:r>
      </w:del>
    </w:p>
    <w:p w14:paraId="5E07E694" w14:textId="77777777" w:rsidR="00FE3274" w:rsidRPr="00832FBE" w:rsidRDefault="00FE3274" w:rsidP="00832FBE">
      <w:pPr>
        <w:pStyle w:val="NormalWeb"/>
        <w:shd w:val="clear" w:color="auto" w:fill="FFFFFF"/>
        <w:spacing w:before="0" w:beforeAutospacing="0" w:after="0" w:afterAutospacing="0" w:line="300" w:lineRule="atLeast"/>
        <w:ind w:right="450"/>
        <w:rPr>
          <w:rFonts w:ascii="Arial" w:hAnsi="Arial" w:cs="Arial"/>
          <w:sz w:val="24"/>
          <w:szCs w:val="24"/>
          <w:lang w:val="en-GB"/>
        </w:rPr>
      </w:pPr>
    </w:p>
    <w:p w14:paraId="6C0F2A2D" w14:textId="59635E53" w:rsidR="00905C56" w:rsidRDefault="00905C56" w:rsidP="00905C56">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6A11DB">
        <w:rPr>
          <w:rFonts w:ascii="Arial" w:hAnsi="Arial" w:cs="Arial"/>
          <w:color w:val="333333"/>
          <w:sz w:val="24"/>
          <w:szCs w:val="24"/>
        </w:rPr>
        <w:t xml:space="preserve">Check out the code from above path where in you can find sample app which depends on </w:t>
      </w:r>
      <w:r w:rsidR="006A11DB">
        <w:rPr>
          <w:rFonts w:ascii="Arial" w:hAnsi="Arial" w:cs="Arial"/>
          <w:color w:val="333333"/>
          <w:sz w:val="24"/>
          <w:szCs w:val="24"/>
        </w:rPr>
        <w:t>c</w:t>
      </w:r>
      <w:r w:rsidRPr="006A11DB">
        <w:rPr>
          <w:rFonts w:ascii="Arial" w:hAnsi="Arial" w:cs="Arial"/>
          <w:color w:val="333333"/>
          <w:sz w:val="24"/>
          <w:szCs w:val="24"/>
        </w:rPr>
        <w:t xml:space="preserve">onsumer care library’s </w:t>
      </w:r>
      <w:r w:rsidR="00FE3274">
        <w:rPr>
          <w:rFonts w:ascii="Arial" w:hAnsi="Arial" w:cs="Arial"/>
          <w:color w:val="333333"/>
          <w:sz w:val="24"/>
          <w:szCs w:val="24"/>
        </w:rPr>
        <w:t>.a</w:t>
      </w:r>
      <w:r w:rsidRPr="006A11DB">
        <w:rPr>
          <w:rFonts w:ascii="Arial" w:hAnsi="Arial" w:cs="Arial"/>
          <w:color w:val="333333"/>
          <w:sz w:val="24"/>
          <w:szCs w:val="24"/>
        </w:rPr>
        <w:t xml:space="preserve"> file.</w:t>
      </w:r>
    </w:p>
    <w:p w14:paraId="70259E72" w14:textId="77777777" w:rsidR="00FE3274" w:rsidRPr="006A11DB" w:rsidRDefault="00FE3274" w:rsidP="00FE3274">
      <w:pPr>
        <w:pStyle w:val="NormalWeb"/>
        <w:shd w:val="clear" w:color="auto" w:fill="FFFFFF"/>
        <w:spacing w:before="0" w:beforeAutospacing="0" w:after="0" w:afterAutospacing="0" w:line="300" w:lineRule="atLeast"/>
        <w:ind w:left="360" w:right="450"/>
        <w:rPr>
          <w:rFonts w:ascii="Arial" w:hAnsi="Arial" w:cs="Arial"/>
          <w:color w:val="333333"/>
          <w:sz w:val="24"/>
          <w:szCs w:val="24"/>
        </w:rPr>
      </w:pPr>
    </w:p>
    <w:p w14:paraId="5239E184" w14:textId="008218A1" w:rsidR="00905C56" w:rsidRPr="006A11DB" w:rsidRDefault="00905C56" w:rsidP="00905C56">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6A11DB">
        <w:rPr>
          <w:rFonts w:ascii="Arial" w:hAnsi="Arial" w:cs="Arial"/>
          <w:color w:val="333333"/>
          <w:sz w:val="24"/>
          <w:szCs w:val="24"/>
        </w:rPr>
        <w:t>Consumer care needs other libraries to build which are as below</w:t>
      </w:r>
    </w:p>
    <w:p w14:paraId="0BA6D1C3" w14:textId="5F4F5205" w:rsidR="00905C56" w:rsidRPr="006A11DB" w:rsidRDefault="00FE3274" w:rsidP="00905C56">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shd w:val="clear" w:color="auto" w:fill="F5F5F5"/>
        </w:rPr>
      </w:pPr>
      <w:r>
        <w:rPr>
          <w:rFonts w:ascii="Arial" w:hAnsi="Arial" w:cs="Arial"/>
          <w:color w:val="333333"/>
          <w:sz w:val="24"/>
          <w:szCs w:val="24"/>
          <w:shd w:val="clear" w:color="auto" w:fill="F5F5F5"/>
        </w:rPr>
        <w:t>AdobeMobileLibrary.a</w:t>
      </w:r>
    </w:p>
    <w:p w14:paraId="5B434FAF" w14:textId="4169312A" w:rsidR="00FE3274" w:rsidRDefault="00FE3274" w:rsidP="00FE3274">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shd w:val="clear" w:color="auto" w:fill="F5F5F5"/>
        </w:rPr>
      </w:pPr>
      <w:r w:rsidRPr="00FE3274">
        <w:rPr>
          <w:rFonts w:ascii="Arial" w:hAnsi="Arial" w:cs="Arial"/>
          <w:color w:val="333333"/>
          <w:sz w:val="24"/>
          <w:szCs w:val="24"/>
          <w:shd w:val="clear" w:color="auto" w:fill="F5F5F5"/>
        </w:rPr>
        <w:t>liblocaleM</w:t>
      </w:r>
      <w:r w:rsidR="00905C56" w:rsidRPr="00FE3274">
        <w:rPr>
          <w:rFonts w:ascii="Arial" w:hAnsi="Arial" w:cs="Arial"/>
          <w:color w:val="333333"/>
          <w:sz w:val="24"/>
          <w:szCs w:val="24"/>
          <w:shd w:val="clear" w:color="auto" w:fill="F5F5F5"/>
        </w:rPr>
        <w:t>atch</w:t>
      </w:r>
      <w:r w:rsidRPr="00FE3274">
        <w:rPr>
          <w:rFonts w:ascii="Arial" w:hAnsi="Arial" w:cs="Arial"/>
          <w:color w:val="333333"/>
          <w:sz w:val="24"/>
          <w:szCs w:val="24"/>
          <w:shd w:val="clear" w:color="auto" w:fill="F5F5F5"/>
        </w:rPr>
        <w:t>.a</w:t>
      </w:r>
    </w:p>
    <w:p w14:paraId="5F2471BC" w14:textId="03FC5535" w:rsidR="00C55DDD" w:rsidRPr="00AB3153" w:rsidRDefault="00C55DDD">
      <w:pPr>
        <w:pStyle w:val="NormalWeb"/>
        <w:numPr>
          <w:ilvl w:val="0"/>
          <w:numId w:val="22"/>
        </w:numPr>
        <w:shd w:val="clear" w:color="auto" w:fill="FFFFFF"/>
        <w:spacing w:before="0" w:beforeAutospacing="0" w:after="0" w:afterAutospacing="0" w:line="300" w:lineRule="atLeast"/>
        <w:ind w:right="450"/>
        <w:rPr>
          <w:ins w:id="158" w:author="sameer sulaiman" w:date="2015-09-30T15:58:00Z"/>
          <w:rFonts w:ascii="Arial" w:hAnsi="Arial" w:cs="Arial"/>
          <w:color w:val="333333"/>
          <w:sz w:val="24"/>
          <w:szCs w:val="24"/>
          <w:highlight w:val="yellow"/>
          <w:shd w:val="clear" w:color="auto" w:fill="F5F5F5"/>
          <w:rPrChange w:id="159" w:author="Philips" w:date="2015-10-01T18:49:00Z">
            <w:rPr>
              <w:ins w:id="160" w:author="sameer sulaiman" w:date="2015-09-30T15:58:00Z"/>
              <w:rFonts w:ascii="Arial" w:hAnsi="Arial" w:cs="Arial"/>
              <w:color w:val="333333"/>
              <w:sz w:val="24"/>
              <w:szCs w:val="24"/>
              <w:shd w:val="clear" w:color="auto" w:fill="F5F5F5"/>
            </w:rPr>
          </w:rPrChange>
        </w:rPr>
      </w:pPr>
      <w:ins w:id="161" w:author="sameer sulaiman" w:date="2015-09-30T15:58:00Z">
        <w:r w:rsidRPr="006361C7">
          <w:rPr>
            <w:rFonts w:ascii="Arial" w:hAnsi="Arial" w:cs="Arial"/>
            <w:color w:val="333333"/>
            <w:sz w:val="24"/>
            <w:szCs w:val="24"/>
            <w:shd w:val="clear" w:color="auto" w:fill="F5F5F5"/>
          </w:rPr>
          <w:t xml:space="preserve">PhilipsUIKit </w:t>
        </w:r>
        <w:r w:rsidR="004E6628">
          <w:rPr>
            <w:rFonts w:ascii="Arial" w:hAnsi="Arial" w:cs="Arial"/>
            <w:color w:val="333333"/>
            <w:sz w:val="24"/>
            <w:szCs w:val="24"/>
            <w:shd w:val="clear" w:color="auto" w:fill="F5F5F5"/>
          </w:rPr>
          <w:t>&gt;= 3.0.1</w:t>
        </w:r>
      </w:ins>
    </w:p>
    <w:p w14:paraId="142C14CA" w14:textId="7DDCD7E2" w:rsidR="00C55DDD" w:rsidRDefault="003304A2" w:rsidP="00C55DDD">
      <w:pPr>
        <w:pStyle w:val="NormalWeb"/>
        <w:numPr>
          <w:ilvl w:val="0"/>
          <w:numId w:val="22"/>
        </w:numPr>
        <w:shd w:val="clear" w:color="auto" w:fill="FFFFFF"/>
        <w:spacing w:before="0" w:beforeAutospacing="0" w:after="0" w:afterAutospacing="0" w:line="300" w:lineRule="atLeast"/>
        <w:ind w:right="450"/>
        <w:rPr>
          <w:ins w:id="162" w:author="sameer sulaiman" w:date="2015-11-30T12:14:00Z"/>
          <w:rFonts w:ascii="Arial" w:hAnsi="Arial" w:cs="Arial"/>
          <w:color w:val="333333"/>
          <w:sz w:val="24"/>
          <w:szCs w:val="24"/>
          <w:highlight w:val="yellow"/>
          <w:shd w:val="clear" w:color="auto" w:fill="F5F5F5"/>
        </w:rPr>
      </w:pPr>
      <w:ins w:id="163" w:author="sameer sulaiman" w:date="2015-09-30T15:58:00Z">
        <w:r w:rsidRPr="003304A2">
          <w:rPr>
            <w:rFonts w:ascii="Arial" w:hAnsi="Arial" w:cs="Arial"/>
            <w:color w:val="333333"/>
            <w:sz w:val="24"/>
            <w:szCs w:val="24"/>
            <w:highlight w:val="yellow"/>
            <w:shd w:val="clear" w:color="auto" w:fill="F5F5F5"/>
          </w:rPr>
          <w:t>AFNetwor</w:t>
        </w:r>
      </w:ins>
      <w:ins w:id="164" w:author="sameer sulaiman" w:date="2015-12-02T12:27:00Z">
        <w:r>
          <w:rPr>
            <w:rFonts w:ascii="Arial" w:hAnsi="Arial" w:cs="Arial"/>
            <w:color w:val="333333"/>
            <w:sz w:val="24"/>
            <w:szCs w:val="24"/>
            <w:highlight w:val="yellow"/>
            <w:shd w:val="clear" w:color="auto" w:fill="F5F5F5"/>
          </w:rPr>
          <w:t>king</w:t>
        </w:r>
      </w:ins>
      <w:ins w:id="165" w:author="sameer sulaiman" w:date="2015-09-30T15:58:00Z">
        <w:r w:rsidR="00C55DDD" w:rsidRPr="00AB3153">
          <w:rPr>
            <w:rFonts w:ascii="Arial" w:hAnsi="Arial" w:cs="Arial"/>
            <w:color w:val="333333"/>
            <w:sz w:val="24"/>
            <w:szCs w:val="24"/>
            <w:highlight w:val="yellow"/>
            <w:shd w:val="clear" w:color="auto" w:fill="F5F5F5"/>
            <w:rPrChange w:id="166" w:author="Philips" w:date="2015-10-01T18:49:00Z">
              <w:rPr>
                <w:rFonts w:ascii="Arial" w:hAnsi="Arial" w:cs="Arial"/>
                <w:color w:val="333333"/>
                <w:sz w:val="24"/>
                <w:szCs w:val="24"/>
                <w:shd w:val="clear" w:color="auto" w:fill="F5F5F5"/>
              </w:rPr>
            </w:rPrChange>
          </w:rPr>
          <w:t xml:space="preserve"> </w:t>
        </w:r>
      </w:ins>
      <w:ins w:id="167" w:author="sameer sulaiman" w:date="2015-12-02T12:28:00Z">
        <w:r>
          <w:rPr>
            <w:rFonts w:ascii="Arial" w:hAnsi="Arial" w:cs="Arial"/>
            <w:color w:val="333333"/>
            <w:sz w:val="24"/>
            <w:szCs w:val="24"/>
            <w:shd w:val="clear" w:color="auto" w:fill="F5F5F5"/>
          </w:rPr>
          <w:t xml:space="preserve"> (</w:t>
        </w:r>
        <w:r w:rsidRPr="003304A2">
          <w:rPr>
            <w:rFonts w:ascii="Arial" w:hAnsi="Arial" w:cs="Arial"/>
            <w:color w:val="333333"/>
            <w:sz w:val="24"/>
            <w:szCs w:val="24"/>
            <w:shd w:val="clear" w:color="auto" w:fill="F5F5F5"/>
          </w:rPr>
          <w:t>https://github.com/AFNetworking/AFNetworking</w:t>
        </w:r>
      </w:ins>
      <w:ins w:id="168" w:author="sameer sulaiman" w:date="2015-09-30T15:58:00Z">
        <w:r w:rsidR="00C55DDD" w:rsidRPr="00AB3153">
          <w:rPr>
            <w:rFonts w:ascii="Arial" w:hAnsi="Arial" w:cs="Arial"/>
            <w:color w:val="333333"/>
            <w:sz w:val="24"/>
            <w:szCs w:val="24"/>
            <w:highlight w:val="yellow"/>
            <w:shd w:val="clear" w:color="auto" w:fill="F5F5F5"/>
            <w:rPrChange w:id="169" w:author="Philips" w:date="2015-10-01T18:49:00Z">
              <w:rPr>
                <w:rFonts w:ascii="Arial" w:hAnsi="Arial" w:cs="Arial"/>
                <w:color w:val="333333"/>
                <w:sz w:val="24"/>
                <w:szCs w:val="24"/>
                <w:shd w:val="clear" w:color="auto" w:fill="F5F5F5"/>
              </w:rPr>
            </w:rPrChange>
          </w:rPr>
          <w:t>)</w:t>
        </w:r>
      </w:ins>
    </w:p>
    <w:p w14:paraId="07BB0568" w14:textId="251660FD" w:rsidR="00582AC8" w:rsidRDefault="00582AC8" w:rsidP="00C55DDD">
      <w:pPr>
        <w:pStyle w:val="NormalWeb"/>
        <w:numPr>
          <w:ilvl w:val="0"/>
          <w:numId w:val="22"/>
        </w:numPr>
        <w:shd w:val="clear" w:color="auto" w:fill="FFFFFF"/>
        <w:spacing w:before="0" w:beforeAutospacing="0" w:after="0" w:afterAutospacing="0" w:line="300" w:lineRule="atLeast"/>
        <w:ind w:right="450"/>
        <w:rPr>
          <w:ins w:id="170" w:author="sameer sulaiman" w:date="2015-12-02T12:28:00Z"/>
          <w:rFonts w:ascii="Arial" w:hAnsi="Arial" w:cs="Arial"/>
          <w:color w:val="333333"/>
          <w:sz w:val="24"/>
          <w:szCs w:val="24"/>
          <w:highlight w:val="yellow"/>
          <w:shd w:val="clear" w:color="auto" w:fill="F5F5F5"/>
        </w:rPr>
      </w:pPr>
      <w:ins w:id="171" w:author="sameer sulaiman" w:date="2015-11-30T12:14:00Z">
        <w:r>
          <w:rPr>
            <w:rFonts w:ascii="Arial" w:hAnsi="Arial" w:cs="Arial"/>
            <w:color w:val="333333"/>
            <w:sz w:val="24"/>
            <w:szCs w:val="24"/>
            <w:highlight w:val="yellow"/>
            <w:shd w:val="clear" w:color="auto" w:fill="F5F5F5"/>
          </w:rPr>
          <w:t>MBProgressHUD (</w:t>
        </w:r>
      </w:ins>
      <w:ins w:id="172" w:author="sameer sulaiman" w:date="2015-11-30T12:15:00Z">
        <w:r>
          <w:rPr>
            <w:rFonts w:ascii="Arial" w:hAnsi="Arial" w:cs="Arial"/>
            <w:color w:val="333333"/>
            <w:sz w:val="24"/>
            <w:szCs w:val="24"/>
            <w:highlight w:val="yellow"/>
            <w:shd w:val="clear" w:color="auto" w:fill="F5F5F5"/>
          </w:rPr>
          <w:t xml:space="preserve">MBProgressHUD.h, .m  - </w:t>
        </w:r>
      </w:ins>
      <w:ins w:id="173" w:author="sameer sulaiman" w:date="2015-12-02T12:28:00Z">
        <w:r w:rsidR="003304A2">
          <w:rPr>
            <w:rFonts w:ascii="Arial" w:hAnsi="Arial" w:cs="Arial"/>
            <w:color w:val="333333"/>
            <w:sz w:val="24"/>
            <w:szCs w:val="24"/>
            <w:shd w:val="clear" w:color="auto" w:fill="F5F5F5"/>
          </w:rPr>
          <w:fldChar w:fldCharType="begin"/>
        </w:r>
        <w:r w:rsidR="003304A2">
          <w:rPr>
            <w:rFonts w:ascii="Arial" w:hAnsi="Arial" w:cs="Arial"/>
            <w:color w:val="333333"/>
            <w:sz w:val="24"/>
            <w:szCs w:val="24"/>
            <w:shd w:val="clear" w:color="auto" w:fill="F5F5F5"/>
          </w:rPr>
          <w:instrText xml:space="preserve"> HYPERLINK "</w:instrText>
        </w:r>
      </w:ins>
      <w:ins w:id="174" w:author="sameer sulaiman" w:date="2015-11-30T12:15:00Z">
        <w:r w:rsidR="003304A2" w:rsidRPr="00582AC8">
          <w:rPr>
            <w:rFonts w:ascii="Arial" w:hAnsi="Arial" w:cs="Arial"/>
            <w:color w:val="333333"/>
            <w:sz w:val="24"/>
            <w:szCs w:val="24"/>
            <w:shd w:val="clear" w:color="auto" w:fill="F5F5F5"/>
          </w:rPr>
          <w:instrText>https://github.com/jdg/MBProgressHUD</w:instrText>
        </w:r>
      </w:ins>
      <w:ins w:id="175" w:author="sameer sulaiman" w:date="2015-12-02T12:28:00Z">
        <w:r w:rsidR="003304A2">
          <w:rPr>
            <w:rFonts w:ascii="Arial" w:hAnsi="Arial" w:cs="Arial"/>
            <w:color w:val="333333"/>
            <w:sz w:val="24"/>
            <w:szCs w:val="24"/>
            <w:shd w:val="clear" w:color="auto" w:fill="F5F5F5"/>
          </w:rPr>
          <w:instrText xml:space="preserve">" </w:instrText>
        </w:r>
        <w:r w:rsidR="003304A2">
          <w:rPr>
            <w:rFonts w:ascii="Arial" w:hAnsi="Arial" w:cs="Arial"/>
            <w:color w:val="333333"/>
            <w:sz w:val="24"/>
            <w:szCs w:val="24"/>
            <w:shd w:val="clear" w:color="auto" w:fill="F5F5F5"/>
          </w:rPr>
          <w:fldChar w:fldCharType="separate"/>
        </w:r>
      </w:ins>
      <w:ins w:id="176" w:author="sameer sulaiman" w:date="2015-11-30T12:15:00Z">
        <w:r w:rsidR="003304A2" w:rsidRPr="008B0D3F">
          <w:rPr>
            <w:rStyle w:val="Hyperlink"/>
            <w:rFonts w:ascii="Arial" w:hAnsi="Arial" w:cs="Arial"/>
            <w:sz w:val="24"/>
            <w:szCs w:val="24"/>
            <w:shd w:val="clear" w:color="auto" w:fill="F5F5F5"/>
          </w:rPr>
          <w:t>https://github.com/jdg/MBProgressHUD</w:t>
        </w:r>
      </w:ins>
      <w:ins w:id="177" w:author="sameer sulaiman" w:date="2015-12-02T12:28:00Z">
        <w:r w:rsidR="003304A2">
          <w:rPr>
            <w:rFonts w:ascii="Arial" w:hAnsi="Arial" w:cs="Arial"/>
            <w:color w:val="333333"/>
            <w:sz w:val="24"/>
            <w:szCs w:val="24"/>
            <w:shd w:val="clear" w:color="auto" w:fill="F5F5F5"/>
          </w:rPr>
          <w:fldChar w:fldCharType="end"/>
        </w:r>
      </w:ins>
      <w:ins w:id="178" w:author="sameer sulaiman" w:date="2015-11-30T12:14:00Z">
        <w:r>
          <w:rPr>
            <w:rFonts w:ascii="Arial" w:hAnsi="Arial" w:cs="Arial"/>
            <w:color w:val="333333"/>
            <w:sz w:val="24"/>
            <w:szCs w:val="24"/>
            <w:highlight w:val="yellow"/>
            <w:shd w:val="clear" w:color="auto" w:fill="F5F5F5"/>
          </w:rPr>
          <w:t>)</w:t>
        </w:r>
      </w:ins>
    </w:p>
    <w:p w14:paraId="1C53024C" w14:textId="67A79E65" w:rsidR="003304A2" w:rsidRPr="00AB3153" w:rsidRDefault="003304A2" w:rsidP="00C55DDD">
      <w:pPr>
        <w:pStyle w:val="NormalWeb"/>
        <w:numPr>
          <w:ilvl w:val="0"/>
          <w:numId w:val="22"/>
        </w:numPr>
        <w:shd w:val="clear" w:color="auto" w:fill="FFFFFF"/>
        <w:spacing w:before="0" w:beforeAutospacing="0" w:after="0" w:afterAutospacing="0" w:line="300" w:lineRule="atLeast"/>
        <w:ind w:right="450"/>
        <w:rPr>
          <w:ins w:id="179" w:author="sameer sulaiman" w:date="2015-09-30T15:58:00Z"/>
          <w:rFonts w:ascii="Arial" w:hAnsi="Arial" w:cs="Arial"/>
          <w:color w:val="333333"/>
          <w:sz w:val="24"/>
          <w:szCs w:val="24"/>
          <w:highlight w:val="yellow"/>
          <w:shd w:val="clear" w:color="auto" w:fill="F5F5F5"/>
          <w:rPrChange w:id="180" w:author="Philips" w:date="2015-10-01T18:49:00Z">
            <w:rPr>
              <w:ins w:id="181" w:author="sameer sulaiman" w:date="2015-09-30T15:58:00Z"/>
              <w:rFonts w:ascii="Arial" w:hAnsi="Arial" w:cs="Arial"/>
              <w:color w:val="333333"/>
              <w:sz w:val="24"/>
              <w:szCs w:val="24"/>
              <w:shd w:val="clear" w:color="auto" w:fill="F5F5F5"/>
            </w:rPr>
          </w:rPrChange>
        </w:rPr>
      </w:pPr>
      <w:ins w:id="182" w:author="sameer sulaiman" w:date="2015-12-02T12:28:00Z">
        <w:r>
          <w:rPr>
            <w:rFonts w:ascii="Arial" w:hAnsi="Arial" w:cs="Arial"/>
            <w:color w:val="333333"/>
            <w:sz w:val="24"/>
            <w:szCs w:val="24"/>
            <w:highlight w:val="yellow"/>
            <w:shd w:val="clear" w:color="auto" w:fill="F5F5F5"/>
          </w:rPr>
          <w:lastRenderedPageBreak/>
          <w:t>PRXLib</w:t>
        </w:r>
      </w:ins>
      <w:ins w:id="183" w:author="sameer sulaiman" w:date="2015-12-02T12:30:00Z">
        <w:r>
          <w:rPr>
            <w:rFonts w:ascii="Arial" w:hAnsi="Arial" w:cs="Arial"/>
            <w:color w:val="333333"/>
            <w:sz w:val="24"/>
            <w:szCs w:val="24"/>
            <w:highlight w:val="yellow"/>
            <w:shd w:val="clear" w:color="auto" w:fill="F5F5F5"/>
          </w:rPr>
          <w:t xml:space="preserve"> (</w:t>
        </w:r>
        <w:r w:rsidRPr="003304A2">
          <w:rPr>
            <w:rFonts w:ascii="Arial" w:hAnsi="Arial" w:cs="Arial"/>
            <w:color w:val="333333"/>
            <w:sz w:val="24"/>
            <w:szCs w:val="24"/>
            <w:shd w:val="clear" w:color="auto" w:fill="F5F5F5"/>
          </w:rPr>
          <w:t>libPRXClient.a</w:t>
        </w:r>
        <w:r>
          <w:rPr>
            <w:rFonts w:ascii="Arial" w:hAnsi="Arial" w:cs="Arial"/>
            <w:color w:val="333333"/>
            <w:sz w:val="24"/>
            <w:szCs w:val="24"/>
            <w:shd w:val="clear" w:color="auto" w:fill="F5F5F5"/>
          </w:rPr>
          <w:t xml:space="preserve"> - </w:t>
        </w:r>
      </w:ins>
      <w:ins w:id="184" w:author="sameer sulaiman" w:date="2015-12-02T12:31:00Z">
        <w:r w:rsidRPr="003304A2">
          <w:rPr>
            <w:rFonts w:ascii="Arial" w:hAnsi="Arial" w:cs="Arial"/>
            <w:color w:val="333333"/>
            <w:sz w:val="24"/>
            <w:szCs w:val="24"/>
            <w:shd w:val="clear" w:color="auto" w:fill="F5F5F5"/>
          </w:rPr>
          <w:t>http://ingbtcpic2lx253.blr.pin.philips.com:8080/scm/git/hor-prxclient-ios</w:t>
        </w:r>
      </w:ins>
      <w:ins w:id="185" w:author="sameer sulaiman" w:date="2015-12-02T12:30:00Z">
        <w:r>
          <w:rPr>
            <w:rFonts w:ascii="Arial" w:hAnsi="Arial" w:cs="Arial"/>
            <w:color w:val="333333"/>
            <w:sz w:val="24"/>
            <w:szCs w:val="24"/>
            <w:highlight w:val="yellow"/>
            <w:shd w:val="clear" w:color="auto" w:fill="F5F5F5"/>
          </w:rPr>
          <w:t>)</w:t>
        </w:r>
      </w:ins>
    </w:p>
    <w:p w14:paraId="3F0B8150" w14:textId="77777777" w:rsidR="00C66E5C" w:rsidRDefault="00C66E5C" w:rsidP="00905C56">
      <w:pPr>
        <w:pStyle w:val="NormalWeb"/>
        <w:shd w:val="clear" w:color="auto" w:fill="FFFFFF"/>
        <w:spacing w:before="0" w:beforeAutospacing="0" w:after="0" w:afterAutospacing="0" w:line="300" w:lineRule="atLeast"/>
        <w:ind w:left="720" w:right="450"/>
        <w:rPr>
          <w:ins w:id="186" w:author="sameer sulaiman" w:date="2015-12-11T11:42:00Z"/>
          <w:rFonts w:ascii="Arial" w:hAnsi="Arial" w:cs="Arial"/>
          <w:color w:val="333333"/>
          <w:sz w:val="24"/>
          <w:szCs w:val="24"/>
          <w:shd w:val="clear" w:color="auto" w:fill="F5F5F5"/>
        </w:rPr>
      </w:pPr>
    </w:p>
    <w:p w14:paraId="376CA18C" w14:textId="24EB2F02" w:rsidR="00C66E5C" w:rsidRDefault="00C66E5C" w:rsidP="00905C56">
      <w:pPr>
        <w:pStyle w:val="NormalWeb"/>
        <w:shd w:val="clear" w:color="auto" w:fill="FFFFFF"/>
        <w:spacing w:before="0" w:beforeAutospacing="0" w:after="0" w:afterAutospacing="0" w:line="300" w:lineRule="atLeast"/>
        <w:ind w:left="720" w:right="450"/>
        <w:rPr>
          <w:ins w:id="187" w:author="sameer sulaiman" w:date="2015-12-11T11:42:00Z"/>
          <w:rFonts w:ascii="Arial" w:hAnsi="Arial" w:cs="Arial"/>
          <w:color w:val="333333"/>
          <w:sz w:val="24"/>
          <w:szCs w:val="24"/>
          <w:shd w:val="clear" w:color="auto" w:fill="F5F5F5"/>
        </w:rPr>
      </w:pPr>
      <w:ins w:id="188" w:author="sameer sulaiman" w:date="2015-12-11T11:42:00Z">
        <w:r>
          <w:rPr>
            <w:rFonts w:ascii="Arial" w:hAnsi="Arial" w:cs="Arial"/>
            <w:color w:val="333333"/>
            <w:sz w:val="24"/>
            <w:szCs w:val="24"/>
            <w:shd w:val="clear" w:color="auto" w:fill="F5F5F5"/>
          </w:rPr>
          <w:t xml:space="preserve">      Plea</w:t>
        </w:r>
      </w:ins>
      <w:ins w:id="189" w:author="sameer sulaiman" w:date="2015-12-11T11:43:00Z">
        <w:r>
          <w:rPr>
            <w:rFonts w:ascii="Arial" w:hAnsi="Arial" w:cs="Arial"/>
            <w:color w:val="333333"/>
            <w:sz w:val="24"/>
            <w:szCs w:val="24"/>
            <w:shd w:val="clear" w:color="auto" w:fill="F5F5F5"/>
          </w:rPr>
          <w:t>se take the PI15.2 release</w:t>
        </w:r>
      </w:ins>
      <w:ins w:id="190" w:author="sameer sulaiman" w:date="2015-12-11T11:45:00Z">
        <w:r w:rsidR="00801E45">
          <w:rPr>
            <w:rFonts w:ascii="Arial" w:hAnsi="Arial" w:cs="Arial"/>
            <w:color w:val="333333"/>
            <w:sz w:val="24"/>
            <w:szCs w:val="24"/>
            <w:shd w:val="clear" w:color="auto" w:fill="F5F5F5"/>
          </w:rPr>
          <w:t xml:space="preserve"> branch</w:t>
        </w:r>
      </w:ins>
      <w:ins w:id="191" w:author="sameer sulaiman" w:date="2015-12-11T11:43:00Z">
        <w:r>
          <w:rPr>
            <w:rFonts w:ascii="Arial" w:hAnsi="Arial" w:cs="Arial"/>
            <w:color w:val="333333"/>
            <w:sz w:val="24"/>
            <w:szCs w:val="24"/>
            <w:shd w:val="clear" w:color="auto" w:fill="F5F5F5"/>
          </w:rPr>
          <w:t xml:space="preserve"> for</w:t>
        </w:r>
        <w:r w:rsidR="00E9094A">
          <w:rPr>
            <w:rFonts w:ascii="Arial" w:hAnsi="Arial" w:cs="Arial"/>
            <w:color w:val="333333"/>
            <w:sz w:val="24"/>
            <w:szCs w:val="24"/>
            <w:shd w:val="clear" w:color="auto" w:fill="F5F5F5"/>
          </w:rPr>
          <w:t xml:space="preserve"> PRXLib and also avialble in </w:t>
        </w:r>
      </w:ins>
      <w:ins w:id="192" w:author="sameer sulaiman" w:date="2015-12-11T11:58:00Z">
        <w:r w:rsidR="00E9094A">
          <w:rPr>
            <w:rFonts w:ascii="Arial" w:hAnsi="Arial" w:cs="Arial"/>
            <w:color w:val="333333"/>
            <w:sz w:val="24"/>
            <w:szCs w:val="24"/>
            <w:shd w:val="clear" w:color="auto" w:fill="F5F5F5"/>
          </w:rPr>
          <w:t>pod</w:t>
        </w:r>
      </w:ins>
      <w:ins w:id="193" w:author="sameer sulaiman" w:date="2015-12-11T11:43:00Z">
        <w:r>
          <w:rPr>
            <w:rFonts w:ascii="Arial" w:hAnsi="Arial" w:cs="Arial"/>
            <w:color w:val="333333"/>
            <w:sz w:val="24"/>
            <w:szCs w:val="24"/>
            <w:shd w:val="clear" w:color="auto" w:fill="F5F5F5"/>
          </w:rPr>
          <w:t xml:space="preserve"> </w:t>
        </w:r>
      </w:ins>
      <w:ins w:id="194" w:author="sameer sulaiman" w:date="2015-12-11T11:44:00Z">
        <w:r>
          <w:rPr>
            <w:rFonts w:ascii="Arial" w:hAnsi="Arial" w:cs="Arial"/>
            <w:color w:val="333333"/>
            <w:sz w:val="24"/>
            <w:szCs w:val="24"/>
            <w:shd w:val="clear" w:color="auto" w:fill="F5F5F5"/>
          </w:rPr>
          <w:t>‘</w:t>
        </w:r>
      </w:ins>
      <w:ins w:id="195" w:author="sameer sulaiman" w:date="2015-12-11T11:43:00Z">
        <w:r>
          <w:rPr>
            <w:rFonts w:ascii="Arial" w:hAnsi="Arial" w:cs="Arial"/>
            <w:color w:val="333333"/>
            <w:sz w:val="24"/>
            <w:szCs w:val="24"/>
            <w:shd w:val="clear" w:color="auto" w:fill="F5F5F5"/>
          </w:rPr>
          <w:t>PhilipsPRXClient</w:t>
        </w:r>
      </w:ins>
      <w:ins w:id="196" w:author="sameer sulaiman" w:date="2015-12-11T11:59:00Z">
        <w:r w:rsidR="00E9094A">
          <w:rPr>
            <w:rFonts w:ascii="Arial" w:hAnsi="Arial" w:cs="Arial"/>
            <w:color w:val="333333"/>
            <w:sz w:val="24"/>
            <w:szCs w:val="24"/>
            <w:shd w:val="clear" w:color="auto" w:fill="F5F5F5"/>
          </w:rPr>
          <w:t>’,</w:t>
        </w:r>
      </w:ins>
      <w:ins w:id="197" w:author="sameer sulaiman" w:date="2015-12-11T11:43:00Z">
        <w:r>
          <w:rPr>
            <w:rFonts w:ascii="Arial" w:hAnsi="Arial" w:cs="Arial"/>
            <w:color w:val="333333"/>
            <w:sz w:val="24"/>
            <w:szCs w:val="24"/>
            <w:shd w:val="clear" w:color="auto" w:fill="F5F5F5"/>
          </w:rPr>
          <w:t xml:space="preserve"> </w:t>
        </w:r>
      </w:ins>
      <w:ins w:id="198" w:author="sameer sulaiman" w:date="2015-12-11T12:00:00Z">
        <w:r w:rsidR="00E9094A">
          <w:rPr>
            <w:rFonts w:ascii="Arial" w:hAnsi="Arial" w:cs="Arial"/>
            <w:color w:val="333333"/>
            <w:sz w:val="24"/>
            <w:szCs w:val="24"/>
            <w:shd w:val="clear" w:color="auto" w:fill="F5F5F5"/>
          </w:rPr>
          <w:t>‘</w:t>
        </w:r>
      </w:ins>
      <w:ins w:id="199" w:author="sameer sulaiman" w:date="2015-12-11T11:44:00Z">
        <w:r w:rsidR="00E9094A">
          <w:rPr>
            <w:rFonts w:ascii="Arial" w:hAnsi="Arial" w:cs="Arial"/>
            <w:color w:val="333333"/>
            <w:sz w:val="24"/>
            <w:szCs w:val="24"/>
            <w:shd w:val="clear" w:color="auto" w:fill="F5F5F5"/>
          </w:rPr>
          <w:t>~&gt;</w:t>
        </w:r>
        <w:r>
          <w:rPr>
            <w:rFonts w:ascii="Arial" w:hAnsi="Arial" w:cs="Arial"/>
            <w:color w:val="333333"/>
            <w:sz w:val="24"/>
            <w:szCs w:val="24"/>
            <w:shd w:val="clear" w:color="auto" w:fill="F5F5F5"/>
          </w:rPr>
          <w:t xml:space="preserve"> </w:t>
        </w:r>
      </w:ins>
      <w:ins w:id="200" w:author="sameer sulaiman" w:date="2015-12-11T11:43:00Z">
        <w:r>
          <w:rPr>
            <w:rFonts w:ascii="Arial" w:hAnsi="Arial" w:cs="Arial"/>
            <w:color w:val="333333"/>
            <w:sz w:val="24"/>
            <w:szCs w:val="24"/>
            <w:shd w:val="clear" w:color="auto" w:fill="F5F5F5"/>
          </w:rPr>
          <w:t>0.0</w:t>
        </w:r>
      </w:ins>
      <w:ins w:id="201" w:author="sameer sulaiman" w:date="2015-12-11T11:44:00Z">
        <w:r>
          <w:rPr>
            <w:rFonts w:ascii="Arial" w:hAnsi="Arial" w:cs="Arial"/>
            <w:color w:val="333333"/>
            <w:sz w:val="24"/>
            <w:szCs w:val="24"/>
            <w:shd w:val="clear" w:color="auto" w:fill="F5F5F5"/>
          </w:rPr>
          <w:t>.</w:t>
        </w:r>
      </w:ins>
      <w:ins w:id="202" w:author="sameer sulaiman" w:date="2015-12-11T11:43:00Z">
        <w:r>
          <w:rPr>
            <w:rFonts w:ascii="Arial" w:hAnsi="Arial" w:cs="Arial"/>
            <w:color w:val="333333"/>
            <w:sz w:val="24"/>
            <w:szCs w:val="24"/>
            <w:shd w:val="clear" w:color="auto" w:fill="F5F5F5"/>
          </w:rPr>
          <w:t>1’</w:t>
        </w:r>
      </w:ins>
    </w:p>
    <w:p w14:paraId="512850DD" w14:textId="1A1CA920" w:rsidR="00124E96" w:rsidDel="00C55DDD" w:rsidRDefault="00124E96" w:rsidP="00FE3274">
      <w:pPr>
        <w:pStyle w:val="NormalWeb"/>
        <w:numPr>
          <w:ilvl w:val="0"/>
          <w:numId w:val="22"/>
        </w:numPr>
        <w:shd w:val="clear" w:color="auto" w:fill="FFFFFF"/>
        <w:spacing w:before="0" w:beforeAutospacing="0" w:after="0" w:afterAutospacing="0" w:line="300" w:lineRule="atLeast"/>
        <w:ind w:right="450"/>
        <w:rPr>
          <w:del w:id="203" w:author="sameer sulaiman" w:date="2015-09-30T15:58:00Z"/>
          <w:rFonts w:ascii="Arial" w:hAnsi="Arial" w:cs="Arial"/>
          <w:color w:val="333333"/>
          <w:sz w:val="24"/>
          <w:szCs w:val="24"/>
          <w:shd w:val="clear" w:color="auto" w:fill="F5F5F5"/>
        </w:rPr>
      </w:pPr>
      <w:del w:id="204" w:author="sameer sulaiman" w:date="2015-09-30T15:58:00Z">
        <w:r w:rsidDel="00C55DDD">
          <w:rPr>
            <w:rFonts w:ascii="Arial" w:hAnsi="Arial" w:cs="Arial"/>
            <w:color w:val="333333"/>
            <w:sz w:val="24"/>
            <w:szCs w:val="24"/>
            <w:shd w:val="clear" w:color="auto" w:fill="F5F5F5"/>
          </w:rPr>
          <w:delText>PhilipsUIKit (</w:delText>
        </w:r>
        <w:r w:rsidRPr="00124E96" w:rsidDel="00C55DDD">
          <w:rPr>
            <w:rFonts w:ascii="Arial" w:hAnsi="Arial" w:cs="Arial"/>
            <w:color w:val="333333"/>
            <w:sz w:val="24"/>
            <w:szCs w:val="24"/>
            <w:shd w:val="clear" w:color="auto" w:fill="F5F5F5"/>
          </w:rPr>
          <w:delText>libPhilipsUIKitLegacy.a</w:delText>
        </w:r>
        <w:r w:rsidDel="00C55DDD">
          <w:rPr>
            <w:rFonts w:ascii="Arial" w:hAnsi="Arial" w:cs="Arial"/>
            <w:color w:val="333333"/>
            <w:sz w:val="24"/>
            <w:szCs w:val="24"/>
            <w:shd w:val="clear" w:color="auto" w:fill="F5F5F5"/>
          </w:rPr>
          <w:delText>)</w:delText>
        </w:r>
      </w:del>
    </w:p>
    <w:p w14:paraId="316ECFAB" w14:textId="446773FF" w:rsidR="00124E96" w:rsidRPr="00FE3274" w:rsidDel="00C55DDD" w:rsidRDefault="00124E96" w:rsidP="00FE3274">
      <w:pPr>
        <w:pStyle w:val="NormalWeb"/>
        <w:numPr>
          <w:ilvl w:val="0"/>
          <w:numId w:val="22"/>
        </w:numPr>
        <w:shd w:val="clear" w:color="auto" w:fill="FFFFFF"/>
        <w:spacing w:before="0" w:beforeAutospacing="0" w:after="0" w:afterAutospacing="0" w:line="300" w:lineRule="atLeast"/>
        <w:ind w:right="450"/>
        <w:rPr>
          <w:del w:id="205" w:author="sameer sulaiman" w:date="2015-09-30T15:58:00Z"/>
          <w:rFonts w:ascii="Arial" w:hAnsi="Arial" w:cs="Arial"/>
          <w:color w:val="333333"/>
          <w:sz w:val="24"/>
          <w:szCs w:val="24"/>
          <w:shd w:val="clear" w:color="auto" w:fill="F5F5F5"/>
        </w:rPr>
      </w:pPr>
      <w:del w:id="206" w:author="sameer sulaiman" w:date="2015-09-30T15:58:00Z">
        <w:r w:rsidDel="00C55DDD">
          <w:rPr>
            <w:rFonts w:ascii="Arial" w:hAnsi="Arial" w:cs="Arial"/>
            <w:color w:val="333333"/>
            <w:sz w:val="24"/>
            <w:szCs w:val="24"/>
            <w:shd w:val="clear" w:color="auto" w:fill="F5F5F5"/>
          </w:rPr>
          <w:delText>BazaarVoiceSDK (</w:delText>
        </w:r>
        <w:r w:rsidRPr="00124E96" w:rsidDel="00C55DDD">
          <w:rPr>
            <w:rFonts w:ascii="Arial" w:hAnsi="Arial" w:cs="Arial"/>
            <w:color w:val="333333"/>
            <w:sz w:val="24"/>
            <w:szCs w:val="24"/>
            <w:shd w:val="clear" w:color="auto" w:fill="F5F5F5"/>
          </w:rPr>
          <w:delText>libBVSDK.a</w:delText>
        </w:r>
        <w:r w:rsidDel="00C55DDD">
          <w:rPr>
            <w:rFonts w:ascii="Arial" w:hAnsi="Arial" w:cs="Arial"/>
            <w:color w:val="333333"/>
            <w:sz w:val="24"/>
            <w:szCs w:val="24"/>
            <w:shd w:val="clear" w:color="auto" w:fill="F5F5F5"/>
          </w:rPr>
          <w:delText>)</w:delText>
        </w:r>
      </w:del>
    </w:p>
    <w:p w14:paraId="105D3C67" w14:textId="77777777" w:rsidR="00905C56" w:rsidRPr="006A11DB" w:rsidRDefault="00905C56" w:rsidP="00905C56">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p>
    <w:p w14:paraId="76E25D94" w14:textId="13013B30" w:rsidR="000071E1" w:rsidRDefault="00905C56" w:rsidP="00AD42DC">
      <w:pPr>
        <w:ind w:left="360"/>
        <w:rPr>
          <w:rFonts w:cs="Arial"/>
          <w:color w:val="333333"/>
          <w:szCs w:val="24"/>
          <w:shd w:val="clear" w:color="auto" w:fill="F5F5F5"/>
          <w:lang w:val="en-IN"/>
        </w:rPr>
      </w:pPr>
      <w:r w:rsidRPr="006A11DB">
        <w:rPr>
          <w:rFonts w:cs="Arial"/>
          <w:color w:val="333333"/>
          <w:szCs w:val="24"/>
          <w:shd w:val="clear" w:color="auto" w:fill="F5F5F5"/>
          <w:lang w:val="en-IN"/>
        </w:rPr>
        <w:t>Please make sure all these are added to application</w:t>
      </w:r>
      <w:r w:rsidR="00FE3274">
        <w:rPr>
          <w:rFonts w:cs="Arial"/>
          <w:color w:val="333333"/>
          <w:szCs w:val="24"/>
          <w:shd w:val="clear" w:color="auto" w:fill="F5F5F5"/>
          <w:lang w:val="en-IN"/>
        </w:rPr>
        <w:t>’s build phase.</w:t>
      </w:r>
    </w:p>
    <w:p w14:paraId="5723E00B" w14:textId="77777777" w:rsidR="00B234E4" w:rsidRDefault="00B234E4" w:rsidP="00AD42DC">
      <w:pPr>
        <w:ind w:left="360"/>
        <w:rPr>
          <w:rFonts w:cs="Arial"/>
          <w:color w:val="333333"/>
          <w:szCs w:val="24"/>
          <w:shd w:val="clear" w:color="auto" w:fill="F5F5F5"/>
          <w:lang w:val="en-IN"/>
        </w:rPr>
      </w:pPr>
    </w:p>
    <w:p w14:paraId="4334274F" w14:textId="77777777" w:rsidR="00FE3274" w:rsidRDefault="00FE3274" w:rsidP="00FE3274">
      <w:pPr>
        <w:pStyle w:val="ListParagraph"/>
        <w:numPr>
          <w:ilvl w:val="0"/>
          <w:numId w:val="7"/>
        </w:numPr>
        <w:rPr>
          <w:rFonts w:cs="Arial"/>
          <w:color w:val="333333"/>
          <w:szCs w:val="24"/>
          <w:shd w:val="clear" w:color="auto" w:fill="F5F5F5"/>
          <w:lang w:val="en-IN"/>
        </w:rPr>
      </w:pPr>
      <w:r w:rsidRPr="00FE3274">
        <w:rPr>
          <w:rFonts w:cs="Arial"/>
          <w:color w:val="333333"/>
          <w:szCs w:val="24"/>
          <w:shd w:val="clear" w:color="auto" w:fill="F5F5F5"/>
          <w:lang w:val="en-IN"/>
        </w:rPr>
        <w:t>Please copy DigitalCareConfiguration.plist from library’s DigitalCareBundle.bundle  to application’s folder and override the attributes.</w:t>
      </w:r>
    </w:p>
    <w:p w14:paraId="7B8FFDC8" w14:textId="77777777" w:rsidR="00FE3274" w:rsidRPr="00FE3274" w:rsidRDefault="00FE3274" w:rsidP="00FE3274">
      <w:pPr>
        <w:pStyle w:val="ListParagraph"/>
        <w:ind w:left="360"/>
        <w:rPr>
          <w:rFonts w:cs="Arial"/>
          <w:color w:val="333333"/>
          <w:szCs w:val="24"/>
          <w:shd w:val="clear" w:color="auto" w:fill="F5F5F5"/>
          <w:lang w:val="en-IN"/>
        </w:rPr>
      </w:pPr>
    </w:p>
    <w:p w14:paraId="728BED19" w14:textId="0AA37D31" w:rsidR="006A11DB" w:rsidRPr="006A11DB" w:rsidRDefault="006A11DB" w:rsidP="006A11DB">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Pr>
          <w:rFonts w:ascii="Arial" w:hAnsi="Arial" w:cs="Arial"/>
          <w:color w:val="333333"/>
          <w:sz w:val="24"/>
          <w:szCs w:val="24"/>
        </w:rPr>
        <w:t xml:space="preserve">Override the values </w:t>
      </w:r>
      <w:r w:rsidR="0040688C">
        <w:rPr>
          <w:rFonts w:ascii="Arial" w:hAnsi="Arial" w:cs="Arial"/>
          <w:color w:val="333333"/>
          <w:sz w:val="24"/>
          <w:szCs w:val="24"/>
        </w:rPr>
        <w:t xml:space="preserve">in config file </w:t>
      </w:r>
      <w:r>
        <w:rPr>
          <w:rFonts w:ascii="Arial" w:hAnsi="Arial" w:cs="Arial"/>
          <w:color w:val="333333"/>
          <w:sz w:val="24"/>
          <w:szCs w:val="24"/>
        </w:rPr>
        <w:t>and define the features as per requirement.</w:t>
      </w:r>
    </w:p>
    <w:p w14:paraId="62CD7AEC" w14:textId="74E92803" w:rsidR="00263C34" w:rsidRDefault="00263C34" w:rsidP="00C20BDF">
      <w:pPr>
        <w:pStyle w:val="Heading2"/>
      </w:pPr>
      <w:bookmarkStart w:id="207" w:name="_Toc431488522"/>
      <w:bookmarkStart w:id="208" w:name="_Toc297311300"/>
      <w:r>
        <w:t>Library versioning</w:t>
      </w:r>
      <w:bookmarkEnd w:id="207"/>
    </w:p>
    <w:p w14:paraId="7FF1A8E4" w14:textId="3423B84E" w:rsidR="00263C34" w:rsidRDefault="00263C34" w:rsidP="00263C34">
      <w:pPr>
        <w:pStyle w:val="BodyText"/>
        <w:rPr>
          <w:lang w:val="en-GB"/>
        </w:rPr>
      </w:pPr>
      <w:r>
        <w:rPr>
          <w:lang w:val="en-GB"/>
        </w:rPr>
        <w:t>Library version can be obtained by using below API</w:t>
      </w:r>
    </w:p>
    <w:p w14:paraId="36E7117F" w14:textId="77777777" w:rsidR="00FD128F" w:rsidRPr="00FD128F" w:rsidRDefault="00FD128F" w:rsidP="00FD128F">
      <w:pPr>
        <w:rPr>
          <w:rFonts w:cs="Arial"/>
          <w:szCs w:val="24"/>
        </w:rPr>
      </w:pPr>
      <w:r w:rsidRPr="00FD128F">
        <w:rPr>
          <w:rFonts w:cs="Arial"/>
          <w:color w:val="000000"/>
          <w:szCs w:val="24"/>
        </w:rPr>
        <w:t>[</w:t>
      </w:r>
      <w:proofErr w:type="spellStart"/>
      <w:r w:rsidRPr="00FD128F">
        <w:rPr>
          <w:rFonts w:cs="Arial"/>
          <w:color w:val="000000"/>
          <w:szCs w:val="24"/>
        </w:rPr>
        <w:t>DCHandler</w:t>
      </w:r>
      <w:proofErr w:type="spellEnd"/>
      <w:r w:rsidRPr="00FD128F">
        <w:rPr>
          <w:rFonts w:cs="Arial"/>
          <w:color w:val="000000"/>
          <w:szCs w:val="24"/>
        </w:rPr>
        <w:t xml:space="preserve"> </w:t>
      </w:r>
      <w:proofErr w:type="spellStart"/>
      <w:r w:rsidRPr="00FD128F">
        <w:rPr>
          <w:rFonts w:cs="Arial"/>
          <w:color w:val="000000"/>
          <w:szCs w:val="24"/>
        </w:rPr>
        <w:t>getDCLibraryVersion</w:t>
      </w:r>
      <w:proofErr w:type="spellEnd"/>
      <w:r w:rsidRPr="00FD128F">
        <w:rPr>
          <w:rFonts w:cs="Arial"/>
          <w:color w:val="000000"/>
          <w:szCs w:val="24"/>
        </w:rPr>
        <w:t>];</w:t>
      </w:r>
    </w:p>
    <w:p w14:paraId="25194495" w14:textId="77777777" w:rsidR="00FD128F" w:rsidRDefault="00FD128F" w:rsidP="00263C34">
      <w:pPr>
        <w:pStyle w:val="BodyText"/>
        <w:rPr>
          <w:lang w:val="en-GB"/>
        </w:rPr>
      </w:pPr>
    </w:p>
    <w:p w14:paraId="4DF5C6AB" w14:textId="2EA49017" w:rsidR="00C20BDF" w:rsidRPr="00C20BDF" w:rsidRDefault="004B0C97" w:rsidP="00C20BDF">
      <w:pPr>
        <w:pStyle w:val="Heading2"/>
      </w:pPr>
      <w:bookmarkStart w:id="209" w:name="_Toc431488523"/>
      <w:bookmarkEnd w:id="208"/>
      <w:r>
        <w:t>Prerequisites</w:t>
      </w:r>
      <w:bookmarkEnd w:id="209"/>
    </w:p>
    <w:p w14:paraId="18625016" w14:textId="3D7E986F" w:rsidR="00B234E4" w:rsidRDefault="00B234E4" w:rsidP="00B234E4">
      <w:pPr>
        <w:pStyle w:val="BodyText"/>
        <w:numPr>
          <w:ilvl w:val="0"/>
          <w:numId w:val="23"/>
        </w:numPr>
      </w:pPr>
      <w:r>
        <w:t>Application need to know the product tree information for each product used in app</w:t>
      </w:r>
    </w:p>
    <w:p w14:paraId="69A358AD" w14:textId="22DD94C7" w:rsidR="00B234E4" w:rsidRPr="00B234E4" w:rsidRDefault="00B234E4" w:rsidP="00B234E4">
      <w:pPr>
        <w:pStyle w:val="ListParagraph"/>
        <w:numPr>
          <w:ilvl w:val="0"/>
          <w:numId w:val="24"/>
        </w:numPr>
        <w:rPr>
          <w:rFonts w:cs="Arial"/>
          <w:szCs w:val="24"/>
        </w:rPr>
      </w:pPr>
      <w:r w:rsidRPr="00B234E4">
        <w:rPr>
          <w:rFonts w:cs="Arial"/>
          <w:b/>
          <w:bCs/>
          <w:szCs w:val="24"/>
        </w:rPr>
        <w:t>Group Name</w:t>
      </w:r>
      <w:r w:rsidRPr="00B234E4">
        <w:rPr>
          <w:rFonts w:cs="Arial"/>
          <w:szCs w:val="24"/>
        </w:rPr>
        <w:t xml:space="preserve"> (Ex: PERSONAL_CARE_</w:t>
      </w:r>
      <w:proofErr w:type="gramStart"/>
      <w:r w:rsidRPr="00B234E4">
        <w:rPr>
          <w:rFonts w:cs="Arial"/>
          <w:szCs w:val="24"/>
        </w:rPr>
        <w:t>GR )</w:t>
      </w:r>
      <w:proofErr w:type="gramEnd"/>
    </w:p>
    <w:p w14:paraId="3A8DDF5B" w14:textId="53F92E4D" w:rsidR="00B234E4" w:rsidRPr="006361C7" w:rsidRDefault="00B234E4" w:rsidP="00B234E4">
      <w:pPr>
        <w:pStyle w:val="ListParagraph"/>
        <w:numPr>
          <w:ilvl w:val="0"/>
          <w:numId w:val="24"/>
        </w:numPr>
        <w:rPr>
          <w:ins w:id="210" w:author="Philips" w:date="2015-12-02T18:10:00Z"/>
          <w:rFonts w:cs="Arial"/>
          <w:szCs w:val="24"/>
        </w:rPr>
      </w:pPr>
      <w:r w:rsidRPr="00B234E4">
        <w:rPr>
          <w:rFonts w:cs="Arial"/>
          <w:b/>
          <w:bCs/>
          <w:szCs w:val="24"/>
        </w:rPr>
        <w:t>Catalog</w:t>
      </w:r>
      <w:r>
        <w:rPr>
          <w:rFonts w:cs="Arial"/>
          <w:szCs w:val="24"/>
        </w:rPr>
        <w:t xml:space="preserve"> </w:t>
      </w:r>
      <w:proofErr w:type="gramStart"/>
      <w:r>
        <w:rPr>
          <w:rFonts w:cs="Arial"/>
          <w:szCs w:val="24"/>
        </w:rPr>
        <w:t xml:space="preserve">( </w:t>
      </w:r>
      <w:r w:rsidRPr="006361C7">
        <w:rPr>
          <w:rFonts w:cs="Arial"/>
          <w:szCs w:val="24"/>
          <w:rPrChange w:id="211" w:author="Philips" w:date="2015-12-02T18:11:00Z">
            <w:rPr>
              <w:rFonts w:cs="Arial"/>
              <w:b/>
              <w:szCs w:val="24"/>
            </w:rPr>
          </w:rPrChange>
        </w:rPr>
        <w:t>This</w:t>
      </w:r>
      <w:proofErr w:type="gramEnd"/>
      <w:r w:rsidRPr="006361C7">
        <w:rPr>
          <w:rFonts w:cs="Arial"/>
          <w:szCs w:val="24"/>
          <w:rPrChange w:id="212" w:author="Philips" w:date="2015-12-02T18:11:00Z">
            <w:rPr>
              <w:rFonts w:cs="Arial"/>
              <w:b/>
              <w:szCs w:val="24"/>
            </w:rPr>
          </w:rPrChange>
        </w:rPr>
        <w:t xml:space="preserve"> should be given as “CARE”)</w:t>
      </w:r>
    </w:p>
    <w:p w14:paraId="33003977" w14:textId="2AA94859" w:rsidR="006361C7" w:rsidRPr="00B234E4" w:rsidRDefault="006361C7" w:rsidP="00B234E4">
      <w:pPr>
        <w:pStyle w:val="ListParagraph"/>
        <w:numPr>
          <w:ilvl w:val="0"/>
          <w:numId w:val="24"/>
        </w:numPr>
        <w:rPr>
          <w:rFonts w:cs="Arial"/>
          <w:szCs w:val="24"/>
        </w:rPr>
      </w:pPr>
      <w:ins w:id="213" w:author="Philips" w:date="2015-12-02T18:10:00Z">
        <w:r>
          <w:rPr>
            <w:rFonts w:cs="Arial"/>
            <w:b/>
            <w:bCs/>
            <w:szCs w:val="24"/>
          </w:rPr>
          <w:t xml:space="preserve">Sector </w:t>
        </w:r>
        <w:proofErr w:type="gramStart"/>
        <w:r w:rsidRPr="006361C7">
          <w:rPr>
            <w:rFonts w:cs="Arial"/>
            <w:bCs/>
            <w:szCs w:val="24"/>
            <w:rPrChange w:id="214" w:author="Philips" w:date="2015-12-02T18:10:00Z">
              <w:rPr>
                <w:rFonts w:cs="Arial"/>
                <w:b/>
                <w:bCs/>
                <w:szCs w:val="24"/>
              </w:rPr>
            </w:rPrChange>
          </w:rPr>
          <w:t>( Ex</w:t>
        </w:r>
        <w:proofErr w:type="gramEnd"/>
        <w:r w:rsidRPr="006361C7">
          <w:rPr>
            <w:rFonts w:cs="Arial"/>
            <w:bCs/>
            <w:szCs w:val="24"/>
            <w:rPrChange w:id="215" w:author="Philips" w:date="2015-12-02T18:10:00Z">
              <w:rPr>
                <w:rFonts w:cs="Arial"/>
                <w:b/>
                <w:bCs/>
                <w:szCs w:val="24"/>
              </w:rPr>
            </w:rPrChange>
          </w:rPr>
          <w:t>: B2C )</w:t>
        </w:r>
      </w:ins>
    </w:p>
    <w:p w14:paraId="6FBE7F38" w14:textId="77777777" w:rsidR="00B234E4" w:rsidRPr="00B234E4" w:rsidRDefault="00B234E4" w:rsidP="00B234E4">
      <w:pPr>
        <w:pStyle w:val="ListParagraph"/>
        <w:numPr>
          <w:ilvl w:val="0"/>
          <w:numId w:val="24"/>
        </w:numPr>
        <w:rPr>
          <w:rFonts w:cs="Arial"/>
          <w:szCs w:val="24"/>
        </w:rPr>
      </w:pPr>
      <w:r w:rsidRPr="00B234E4">
        <w:rPr>
          <w:rFonts w:cs="Arial"/>
          <w:b/>
          <w:bCs/>
          <w:szCs w:val="24"/>
        </w:rPr>
        <w:t>Category</w:t>
      </w:r>
      <w:r w:rsidRPr="00B234E4">
        <w:rPr>
          <w:rFonts w:cs="Arial"/>
          <w:szCs w:val="24"/>
        </w:rPr>
        <w:t xml:space="preserve"> (Ex: HAIRCARE_</w:t>
      </w:r>
      <w:proofErr w:type="gramStart"/>
      <w:r w:rsidRPr="00B234E4">
        <w:rPr>
          <w:rFonts w:cs="Arial"/>
          <w:szCs w:val="24"/>
        </w:rPr>
        <w:t>CA )</w:t>
      </w:r>
      <w:proofErr w:type="gramEnd"/>
    </w:p>
    <w:p w14:paraId="7A238D63" w14:textId="77777777" w:rsidR="00B234E4" w:rsidRPr="00B234E4" w:rsidRDefault="00B234E4" w:rsidP="00B234E4">
      <w:pPr>
        <w:pStyle w:val="ListParagraph"/>
        <w:numPr>
          <w:ilvl w:val="0"/>
          <w:numId w:val="24"/>
        </w:numPr>
        <w:rPr>
          <w:rFonts w:eastAsia="Arial Unicode MS" w:cs="Arial"/>
          <w:szCs w:val="24"/>
        </w:rPr>
      </w:pPr>
      <w:r w:rsidRPr="00B234E4">
        <w:rPr>
          <w:rFonts w:cs="Arial"/>
          <w:b/>
          <w:bCs/>
          <w:szCs w:val="24"/>
        </w:rPr>
        <w:t>Sub category</w:t>
      </w:r>
      <w:r w:rsidRPr="00B234E4">
        <w:rPr>
          <w:rFonts w:cs="Arial"/>
          <w:szCs w:val="24"/>
        </w:rPr>
        <w:t xml:space="preserve"> </w:t>
      </w:r>
      <w:proofErr w:type="gramStart"/>
      <w:r w:rsidRPr="00B234E4">
        <w:rPr>
          <w:rFonts w:cs="Arial"/>
          <w:szCs w:val="24"/>
        </w:rPr>
        <w:t>( Ex</w:t>
      </w:r>
      <w:proofErr w:type="gramEnd"/>
      <w:r w:rsidRPr="00B234E4">
        <w:rPr>
          <w:rFonts w:cs="Arial"/>
          <w:szCs w:val="24"/>
        </w:rPr>
        <w:t xml:space="preserve">: </w:t>
      </w:r>
      <w:r w:rsidRPr="00B234E4">
        <w:rPr>
          <w:rFonts w:eastAsia="Arial Unicode MS" w:cs="Arial"/>
          <w:szCs w:val="24"/>
        </w:rPr>
        <w:t xml:space="preserve">STRAIGHTENER_SU, </w:t>
      </w:r>
      <w:r w:rsidRPr="00B234E4">
        <w:rPr>
          <w:rFonts w:cs="Arial"/>
          <w:szCs w:val="24"/>
        </w:rPr>
        <w:t>HAIR_DRYERS_SU)</w:t>
      </w:r>
    </w:p>
    <w:p w14:paraId="40F40D85" w14:textId="39169196" w:rsidR="00B234E4" w:rsidRPr="009D40C3" w:rsidRDefault="00B234E4" w:rsidP="00B234E4">
      <w:pPr>
        <w:pStyle w:val="ListParagraph"/>
        <w:numPr>
          <w:ilvl w:val="0"/>
          <w:numId w:val="24"/>
        </w:numPr>
        <w:rPr>
          <w:ins w:id="216" w:author="Philips" w:date="2015-12-04T00:13:00Z"/>
          <w:rFonts w:eastAsiaTheme="minorHAnsi" w:cs="Arial"/>
          <w:szCs w:val="24"/>
          <w:rPrChange w:id="217" w:author="Philips" w:date="2015-12-04T00:13:00Z">
            <w:rPr>
              <w:ins w:id="218" w:author="Philips" w:date="2015-12-04T00:13:00Z"/>
              <w:rFonts w:cs="Arial"/>
              <w:szCs w:val="24"/>
            </w:rPr>
          </w:rPrChange>
        </w:rPr>
      </w:pPr>
      <w:r w:rsidRPr="00B234E4">
        <w:rPr>
          <w:rFonts w:cs="Arial"/>
          <w:b/>
          <w:bCs/>
          <w:szCs w:val="24"/>
        </w:rPr>
        <w:t>Model number</w:t>
      </w:r>
      <w:r w:rsidRPr="00B234E4">
        <w:rPr>
          <w:rFonts w:cs="Arial"/>
          <w:szCs w:val="24"/>
        </w:rPr>
        <w:t xml:space="preserve"> (</w:t>
      </w:r>
      <w:r>
        <w:rPr>
          <w:rFonts w:cs="Arial"/>
          <w:szCs w:val="24"/>
        </w:rPr>
        <w:t>Ex: HD8967/</w:t>
      </w:r>
      <w:proofErr w:type="gramStart"/>
      <w:r>
        <w:rPr>
          <w:rFonts w:cs="Arial"/>
          <w:szCs w:val="24"/>
        </w:rPr>
        <w:t xml:space="preserve">01  </w:t>
      </w:r>
      <w:r w:rsidRPr="00B234E4">
        <w:rPr>
          <w:rFonts w:cs="Arial"/>
          <w:szCs w:val="24"/>
        </w:rPr>
        <w:t>)</w:t>
      </w:r>
      <w:proofErr w:type="gramEnd"/>
    </w:p>
    <w:p w14:paraId="49DC84F2" w14:textId="2BE51D85" w:rsidR="009D40C3" w:rsidRPr="0073394D" w:rsidRDefault="009D40C3" w:rsidP="00B234E4">
      <w:pPr>
        <w:pStyle w:val="ListParagraph"/>
        <w:numPr>
          <w:ilvl w:val="0"/>
          <w:numId w:val="24"/>
        </w:numPr>
        <w:rPr>
          <w:ins w:id="219" w:author="Philips" w:date="2015-10-01T18:48:00Z"/>
          <w:rFonts w:eastAsiaTheme="minorHAnsi" w:cs="Arial"/>
          <w:szCs w:val="24"/>
          <w:rPrChange w:id="220" w:author="Philips" w:date="2015-10-01T18:48:00Z">
            <w:rPr>
              <w:ins w:id="221" w:author="Philips" w:date="2015-10-01T18:48:00Z"/>
              <w:rFonts w:cs="Arial"/>
              <w:szCs w:val="24"/>
            </w:rPr>
          </w:rPrChange>
        </w:rPr>
      </w:pPr>
      <w:ins w:id="222" w:author="Philips" w:date="2015-12-04T00:13:00Z">
        <w:r>
          <w:rPr>
            <w:rFonts w:cs="Arial"/>
            <w:b/>
            <w:bCs/>
            <w:szCs w:val="24"/>
          </w:rPr>
          <w:t>Product Title</w:t>
        </w:r>
      </w:ins>
    </w:p>
    <w:p w14:paraId="47EB3FCE" w14:textId="26FB9D1A" w:rsidR="0073394D" w:rsidRPr="00F81B30" w:rsidRDefault="0073394D">
      <w:pPr>
        <w:rPr>
          <w:rFonts w:eastAsiaTheme="minorHAnsi" w:cs="Arial"/>
          <w:szCs w:val="24"/>
          <w:highlight w:val="yellow"/>
          <w:rPrChange w:id="223" w:author="sameer sulaiman" w:date="2015-12-02T12:34:00Z">
            <w:rPr>
              <w:rFonts w:eastAsiaTheme="minorHAnsi" w:cs="Arial"/>
              <w:szCs w:val="24"/>
            </w:rPr>
          </w:rPrChange>
        </w:rPr>
        <w:pPrChange w:id="224" w:author="sameer sulaiman" w:date="2015-12-02T12:34:00Z">
          <w:pPr>
            <w:pStyle w:val="ListParagraph"/>
            <w:numPr>
              <w:numId w:val="24"/>
            </w:numPr>
            <w:ind w:left="1080" w:hanging="360"/>
          </w:pPr>
        </w:pPrChange>
      </w:pPr>
      <w:ins w:id="225" w:author="Philips" w:date="2015-10-01T18:48:00Z">
        <w:del w:id="226" w:author="sameer sulaiman" w:date="2015-12-02T12:34:00Z">
          <w:r w:rsidRPr="00F81B30" w:rsidDel="00F81B30">
            <w:rPr>
              <w:rFonts w:cs="Arial"/>
              <w:b/>
              <w:bCs/>
              <w:szCs w:val="24"/>
              <w:highlight w:val="yellow"/>
              <w:rPrChange w:id="227" w:author="sameer sulaiman" w:date="2015-12-02T12:34:00Z">
                <w:rPr>
                  <w:rFonts w:cs="Arial"/>
                  <w:b/>
                  <w:bCs/>
                  <w:szCs w:val="24"/>
                </w:rPr>
              </w:rPrChange>
            </w:rPr>
            <w:delText>Removed Product review url since we are using Bazaar voice feature.</w:delText>
          </w:r>
        </w:del>
      </w:ins>
    </w:p>
    <w:p w14:paraId="39CC3638" w14:textId="36ED47E0" w:rsidR="006F0D2D" w:rsidRPr="006F0D2D" w:rsidDel="0073394D" w:rsidRDefault="006F0D2D" w:rsidP="006F0D2D">
      <w:pPr>
        <w:pStyle w:val="ListParagraph"/>
        <w:numPr>
          <w:ilvl w:val="0"/>
          <w:numId w:val="24"/>
        </w:numPr>
        <w:rPr>
          <w:del w:id="228" w:author="Philips" w:date="2015-10-01T18:48:00Z"/>
          <w:rFonts w:eastAsiaTheme="minorHAnsi" w:cs="Arial"/>
          <w:szCs w:val="24"/>
        </w:rPr>
      </w:pPr>
      <w:del w:id="229" w:author="Philips" w:date="2015-10-01T18:48:00Z">
        <w:r w:rsidRPr="006F0D2D" w:rsidDel="0073394D">
          <w:rPr>
            <w:rFonts w:cs="Arial"/>
            <w:b/>
            <w:bCs/>
            <w:szCs w:val="24"/>
          </w:rPr>
          <w:delText>Product Review Url(</w:delText>
        </w:r>
        <w:r w:rsidDel="0073394D">
          <w:delText xml:space="preserve">Ex: </w:delText>
        </w:r>
        <w:r w:rsidRPr="0065173B" w:rsidDel="0073394D">
          <w:delText>“/c-p/BT9280_33/beardtrimmer-series-9000-waterproof-beard-trimmer-with-worlds-first-laser-guide”</w:delText>
        </w:r>
        <w:r w:rsidRPr="006F0D2D" w:rsidDel="0073394D">
          <w:rPr>
            <w:rFonts w:cs="Arial"/>
            <w:b/>
            <w:bCs/>
            <w:szCs w:val="24"/>
          </w:rPr>
          <w:delText>)</w:delText>
        </w:r>
      </w:del>
    </w:p>
    <w:p w14:paraId="31DBF81E" w14:textId="77777777" w:rsidR="00B234E4" w:rsidRDefault="00B234E4" w:rsidP="00B234E4">
      <w:pPr>
        <w:rPr>
          <w:rFonts w:eastAsiaTheme="minorHAnsi" w:cs="Arial"/>
          <w:szCs w:val="24"/>
        </w:rPr>
      </w:pPr>
    </w:p>
    <w:p w14:paraId="0EA7268D" w14:textId="371A0ED9" w:rsidR="00B234E4" w:rsidRDefault="00B234E4" w:rsidP="00B234E4">
      <w:pPr>
        <w:rPr>
          <w:rFonts w:eastAsiaTheme="minorHAnsi" w:cs="Arial"/>
          <w:szCs w:val="24"/>
        </w:rPr>
      </w:pPr>
      <w:r>
        <w:rPr>
          <w:rFonts w:eastAsiaTheme="minorHAnsi" w:cs="Arial"/>
          <w:szCs w:val="24"/>
        </w:rPr>
        <w:t xml:space="preserve">           Above information is used for backend services and mostly uses PRX system.                       Please note that category ends with “CA” and sub category ends with “SU” hence provide valid information otherwise consumer care features are not fu</w:t>
      </w:r>
      <w:r w:rsidR="00A247AD">
        <w:rPr>
          <w:rFonts w:eastAsiaTheme="minorHAnsi" w:cs="Arial"/>
          <w:szCs w:val="24"/>
        </w:rPr>
        <w:t>nc</w:t>
      </w:r>
      <w:r>
        <w:rPr>
          <w:rFonts w:eastAsiaTheme="minorHAnsi" w:cs="Arial"/>
          <w:szCs w:val="24"/>
        </w:rPr>
        <w:t>tional.</w:t>
      </w:r>
    </w:p>
    <w:p w14:paraId="54375EA7" w14:textId="77777777" w:rsidR="008707A8" w:rsidRDefault="008707A8" w:rsidP="00B234E4">
      <w:pPr>
        <w:rPr>
          <w:rFonts w:eastAsiaTheme="minorHAnsi" w:cs="Arial"/>
          <w:szCs w:val="24"/>
        </w:rPr>
      </w:pPr>
    </w:p>
    <w:p w14:paraId="3AB0A780" w14:textId="58257FB2" w:rsidR="008707A8" w:rsidRDefault="008707A8" w:rsidP="00B234E4">
      <w:pPr>
        <w:rPr>
          <w:rFonts w:eastAsiaTheme="minorHAnsi" w:cs="Arial"/>
          <w:szCs w:val="24"/>
        </w:rPr>
      </w:pPr>
      <w:r>
        <w:rPr>
          <w:rFonts w:eastAsiaTheme="minorHAnsi" w:cs="Arial"/>
          <w:szCs w:val="24"/>
        </w:rPr>
        <w:t>Links which can help to find the information</w:t>
      </w:r>
      <w:r w:rsidR="008A4631">
        <w:rPr>
          <w:rFonts w:eastAsiaTheme="minorHAnsi" w:cs="Arial"/>
          <w:szCs w:val="24"/>
        </w:rPr>
        <w:t xml:space="preserve">, please add relevant </w:t>
      </w:r>
      <w:proofErr w:type="spellStart"/>
      <w:r w:rsidR="008A4631">
        <w:rPr>
          <w:rFonts w:eastAsiaTheme="minorHAnsi" w:cs="Arial"/>
          <w:szCs w:val="24"/>
        </w:rPr>
        <w:t>ctn</w:t>
      </w:r>
      <w:proofErr w:type="spellEnd"/>
      <w:r w:rsidR="008A4631">
        <w:rPr>
          <w:rFonts w:eastAsiaTheme="minorHAnsi" w:cs="Arial"/>
          <w:szCs w:val="24"/>
        </w:rPr>
        <w:t xml:space="preserve"> number</w:t>
      </w:r>
    </w:p>
    <w:p w14:paraId="712EE21B" w14:textId="3D15EAA4" w:rsidR="008707A8" w:rsidRDefault="00800A68" w:rsidP="008A4631">
      <w:pPr>
        <w:pStyle w:val="ListParagraph"/>
        <w:numPr>
          <w:ilvl w:val="0"/>
          <w:numId w:val="36"/>
        </w:numPr>
        <w:rPr>
          <w:sz w:val="20"/>
        </w:rPr>
      </w:pPr>
      <w:hyperlink r:id="rId11" w:history="1">
        <w:r w:rsidR="008707A8" w:rsidRPr="008A4631">
          <w:rPr>
            <w:rStyle w:val="Hyperlink"/>
            <w:sz w:val="20"/>
          </w:rPr>
          <w:t>http://www.philips.co.uk/prx/product/B2C/en_GB/CONSUMER/products/</w:t>
        </w:r>
        <w:r w:rsidR="008707A8" w:rsidRPr="008A4631">
          <w:rPr>
            <w:rStyle w:val="Hyperlink"/>
            <w:sz w:val="20"/>
            <w:highlight w:val="yellow"/>
          </w:rPr>
          <w:t>HD9240/90</w:t>
        </w:r>
        <w:r w:rsidR="008707A8" w:rsidRPr="008A4631">
          <w:rPr>
            <w:rStyle w:val="Hyperlink"/>
            <w:sz w:val="20"/>
          </w:rPr>
          <w:t>.summary</w:t>
        </w:r>
      </w:hyperlink>
    </w:p>
    <w:p w14:paraId="1EE0770B" w14:textId="6B32F6E4" w:rsidR="008A4631" w:rsidRDefault="00800A68" w:rsidP="008A4631">
      <w:pPr>
        <w:pStyle w:val="ListParagraph"/>
        <w:numPr>
          <w:ilvl w:val="0"/>
          <w:numId w:val="36"/>
        </w:numPr>
        <w:rPr>
          <w:sz w:val="20"/>
        </w:rPr>
      </w:pPr>
      <w:hyperlink r:id="rId12" w:history="1">
        <w:r w:rsidR="008A4631" w:rsidRPr="00FF69F5">
          <w:rPr>
            <w:rStyle w:val="Hyperlink"/>
            <w:sz w:val="20"/>
          </w:rPr>
          <w:t>http://nlvu077.gdc1.ce.philips.com:9080/repobrowser/catalogBrowser.jsp?catalogid=catalog_CL_CONSUMER&amp;catalogType=CONSUMER&amp;country=CL&amp;language=es</w:t>
        </w:r>
      </w:hyperlink>
    </w:p>
    <w:p w14:paraId="5FB96FBA" w14:textId="77777777" w:rsidR="008707A8" w:rsidRDefault="008707A8" w:rsidP="00B234E4"/>
    <w:p w14:paraId="3DE8C345" w14:textId="77777777" w:rsidR="00AF5B03" w:rsidRPr="00C20BDF" w:rsidRDefault="00AF5B03" w:rsidP="00AF5B03">
      <w:pPr>
        <w:pStyle w:val="Heading1"/>
      </w:pPr>
      <w:bookmarkStart w:id="230" w:name="_Toc431488524"/>
      <w:bookmarkStart w:id="231" w:name="_Toc297311301"/>
      <w:r w:rsidRPr="00C20BDF">
        <w:t>INITIALIZATION</w:t>
      </w:r>
      <w:bookmarkEnd w:id="230"/>
    </w:p>
    <w:p w14:paraId="0494288D" w14:textId="26A9EEA4" w:rsidR="00FC24E9" w:rsidRPr="00CF2C56" w:rsidRDefault="00FC24E9" w:rsidP="00CF2C56">
      <w:pPr>
        <w:pStyle w:val="ListParagraph"/>
        <w:numPr>
          <w:ilvl w:val="0"/>
          <w:numId w:val="35"/>
        </w:numPr>
        <w:rPr>
          <w:rFonts w:cs="Arial"/>
          <w:szCs w:val="24"/>
        </w:rPr>
      </w:pPr>
      <w:r w:rsidRPr="00CF2C56">
        <w:rPr>
          <w:rFonts w:cs="Arial"/>
          <w:szCs w:val="24"/>
        </w:rPr>
        <w:t>App can invoke the library using below API by importing “</w:t>
      </w:r>
      <w:proofErr w:type="spellStart"/>
      <w:r w:rsidRPr="00CF2C56">
        <w:rPr>
          <w:rFonts w:cs="Arial"/>
          <w:szCs w:val="24"/>
        </w:rPr>
        <w:t>DCHandler.h</w:t>
      </w:r>
      <w:proofErr w:type="spellEnd"/>
      <w:r w:rsidRPr="00CF2C56">
        <w:rPr>
          <w:rFonts w:cs="Arial"/>
          <w:szCs w:val="24"/>
        </w:rPr>
        <w:t>”,</w:t>
      </w:r>
    </w:p>
    <w:p w14:paraId="42E460BF" w14:textId="77777777" w:rsidR="00FC24E9" w:rsidRPr="00FC24E9" w:rsidRDefault="00FC24E9" w:rsidP="00FC24E9">
      <w:pPr>
        <w:widowControl w:val="0"/>
        <w:tabs>
          <w:tab w:val="left" w:pos="529"/>
        </w:tabs>
        <w:autoSpaceDE w:val="0"/>
        <w:autoSpaceDN w:val="0"/>
        <w:adjustRightInd w:val="0"/>
        <w:rPr>
          <w:rFonts w:cs="Arial"/>
          <w:szCs w:val="24"/>
        </w:rPr>
      </w:pPr>
      <w:r w:rsidRPr="00FC24E9">
        <w:rPr>
          <w:rFonts w:cs="Arial"/>
          <w:szCs w:val="24"/>
        </w:rPr>
        <w:t>[</w:t>
      </w:r>
      <w:proofErr w:type="spellStart"/>
      <w:r w:rsidRPr="00FC24E9">
        <w:rPr>
          <w:rFonts w:cs="Arial"/>
          <w:szCs w:val="24"/>
        </w:rPr>
        <w:t>DCHandler</w:t>
      </w:r>
      <w:proofErr w:type="spellEnd"/>
      <w:r w:rsidRPr="00FC24E9">
        <w:rPr>
          <w:rFonts w:cs="Arial"/>
          <w:szCs w:val="24"/>
        </w:rPr>
        <w:t xml:space="preserve"> </w:t>
      </w:r>
      <w:proofErr w:type="spellStart"/>
      <w:r w:rsidRPr="00FC24E9">
        <w:rPr>
          <w:rFonts w:cs="Arial"/>
          <w:szCs w:val="24"/>
        </w:rPr>
        <w:t>invokeDigitalCareWithParentController</w:t>
      </w:r>
      <w:proofErr w:type="gramStart"/>
      <w:r w:rsidRPr="00FC24E9">
        <w:rPr>
          <w:rFonts w:cs="Arial"/>
          <w:szCs w:val="24"/>
        </w:rPr>
        <w:t>:self</w:t>
      </w:r>
      <w:proofErr w:type="spellEnd"/>
      <w:proofErr w:type="gramEnd"/>
      <w:r w:rsidRPr="00FC24E9">
        <w:rPr>
          <w:rFonts w:cs="Arial"/>
          <w:szCs w:val="24"/>
        </w:rPr>
        <w:t xml:space="preserve"> </w:t>
      </w:r>
      <w:proofErr w:type="spellStart"/>
      <w:r w:rsidRPr="00FC24E9">
        <w:rPr>
          <w:rFonts w:cs="Arial"/>
          <w:szCs w:val="24"/>
        </w:rPr>
        <w:t>delegate:self</w:t>
      </w:r>
      <w:proofErr w:type="spellEnd"/>
      <w:r w:rsidRPr="00FC24E9">
        <w:rPr>
          <w:rFonts w:cs="Arial"/>
          <w:szCs w:val="24"/>
        </w:rPr>
        <w:t xml:space="preserve"> </w:t>
      </w:r>
      <w:proofErr w:type="spellStart"/>
      <w:r w:rsidRPr="00FC24E9">
        <w:rPr>
          <w:rFonts w:cs="Arial"/>
          <w:szCs w:val="24"/>
        </w:rPr>
        <w:t>withTransition:ANIMATIONSWIPERIGHT</w:t>
      </w:r>
      <w:proofErr w:type="spellEnd"/>
      <w:r w:rsidRPr="00FC24E9">
        <w:rPr>
          <w:rFonts w:cs="Arial"/>
          <w:szCs w:val="24"/>
        </w:rPr>
        <w:t xml:space="preserve"> </w:t>
      </w:r>
      <w:proofErr w:type="spellStart"/>
      <w:r w:rsidRPr="00FC24E9">
        <w:rPr>
          <w:rFonts w:cs="Arial"/>
          <w:szCs w:val="24"/>
        </w:rPr>
        <w:t>andCompletionHandler</w:t>
      </w:r>
      <w:proofErr w:type="spellEnd"/>
      <w:r w:rsidRPr="00FC24E9">
        <w:rPr>
          <w:rFonts w:cs="Arial"/>
          <w:szCs w:val="24"/>
        </w:rPr>
        <w:t>:^(void){}]</w:t>
      </w:r>
    </w:p>
    <w:p w14:paraId="4E6049B7" w14:textId="77777777" w:rsidR="00FC24E9" w:rsidRPr="00FC24E9" w:rsidRDefault="00FC24E9" w:rsidP="00FC24E9">
      <w:pPr>
        <w:rPr>
          <w:rFonts w:cs="Arial"/>
          <w:szCs w:val="24"/>
        </w:rPr>
      </w:pPr>
    </w:p>
    <w:p w14:paraId="5EF8D283" w14:textId="77777777" w:rsidR="00FC24E9" w:rsidRPr="00FC24E9" w:rsidRDefault="00FC24E9" w:rsidP="00CF2C56">
      <w:pPr>
        <w:ind w:left="720"/>
        <w:rPr>
          <w:rFonts w:cs="Arial"/>
          <w:szCs w:val="24"/>
        </w:rPr>
      </w:pPr>
      <w:r w:rsidRPr="00FC24E9">
        <w:rPr>
          <w:rFonts w:cs="Arial"/>
          <w:szCs w:val="24"/>
        </w:rPr>
        <w:t>Below animations are supported currently,</w:t>
      </w:r>
    </w:p>
    <w:p w14:paraId="0AB0CE0D" w14:textId="77777777" w:rsidR="00FC24E9" w:rsidRDefault="00FC24E9" w:rsidP="00CF2C56">
      <w:pPr>
        <w:ind w:left="720"/>
        <w:rPr>
          <w:rFonts w:cs="Arial"/>
          <w:szCs w:val="24"/>
        </w:rPr>
      </w:pPr>
      <w:r w:rsidRPr="00FC24E9">
        <w:rPr>
          <w:rFonts w:cs="Arial"/>
          <w:szCs w:val="24"/>
        </w:rPr>
        <w:t>ANIMATIONSWIPERIGHT, ANIMATIONSWIPELEFT, ANIMATIONSWIPETOP, ANIMATIONSWIPEBOTTOM</w:t>
      </w:r>
    </w:p>
    <w:p w14:paraId="67491FF9" w14:textId="77777777" w:rsidR="00C02541" w:rsidRDefault="00C02541" w:rsidP="00CF2C56">
      <w:pPr>
        <w:ind w:left="720"/>
        <w:rPr>
          <w:rFonts w:cs="Arial"/>
          <w:szCs w:val="24"/>
        </w:rPr>
      </w:pPr>
    </w:p>
    <w:p w14:paraId="7B5C7935" w14:textId="63D27BF5" w:rsidR="00C02541" w:rsidRDefault="00C02541" w:rsidP="00CF2C56">
      <w:pPr>
        <w:ind w:left="720"/>
        <w:rPr>
          <w:rFonts w:cs="Arial"/>
          <w:szCs w:val="24"/>
        </w:rPr>
      </w:pPr>
      <w:r>
        <w:rPr>
          <w:rFonts w:cs="Arial"/>
          <w:szCs w:val="24"/>
        </w:rPr>
        <w:t xml:space="preserve">Added no animation feature if application not require any </w:t>
      </w:r>
      <w:proofErr w:type="gramStart"/>
      <w:r>
        <w:rPr>
          <w:rFonts w:cs="Arial"/>
          <w:szCs w:val="24"/>
        </w:rPr>
        <w:t>animation ,</w:t>
      </w:r>
      <w:proofErr w:type="gramEnd"/>
    </w:p>
    <w:p w14:paraId="25A2D9B8" w14:textId="1D020A0C" w:rsidR="00C02541" w:rsidRDefault="00C02541" w:rsidP="00CF2C56">
      <w:pPr>
        <w:ind w:left="720"/>
        <w:rPr>
          <w:rFonts w:ascii="Menlo Regular" w:eastAsiaTheme="minorEastAsia" w:hAnsi="Menlo Regular" w:cs="Menlo Regular"/>
          <w:color w:val="000000"/>
          <w:szCs w:val="24"/>
        </w:rPr>
      </w:pPr>
      <w:r>
        <w:rPr>
          <w:rFonts w:ascii="Menlo Regular" w:eastAsiaTheme="minorEastAsia" w:hAnsi="Menlo Regular" w:cs="Menlo Regular"/>
          <w:color w:val="000000"/>
          <w:szCs w:val="24"/>
        </w:rPr>
        <w:t>‘NOANIMATION’</w:t>
      </w:r>
    </w:p>
    <w:p w14:paraId="6AD3825E" w14:textId="628328EC" w:rsidR="00C02541" w:rsidRPr="00FC24E9" w:rsidRDefault="00C02541" w:rsidP="00C02541">
      <w:pPr>
        <w:widowControl w:val="0"/>
        <w:tabs>
          <w:tab w:val="left" w:pos="529"/>
        </w:tabs>
        <w:autoSpaceDE w:val="0"/>
        <w:autoSpaceDN w:val="0"/>
        <w:adjustRightInd w:val="0"/>
        <w:rPr>
          <w:rFonts w:cs="Arial"/>
          <w:szCs w:val="24"/>
        </w:rPr>
      </w:pPr>
      <w:r>
        <w:rPr>
          <w:rFonts w:ascii="Menlo Regular" w:eastAsiaTheme="minorEastAsia" w:hAnsi="Menlo Regular" w:cs="Menlo Regular"/>
          <w:color w:val="000000"/>
          <w:szCs w:val="24"/>
        </w:rPr>
        <w:t xml:space="preserve">     </w:t>
      </w:r>
      <w:proofErr w:type="spellStart"/>
      <w:proofErr w:type="gramStart"/>
      <w:r>
        <w:rPr>
          <w:rFonts w:ascii="Menlo Regular" w:eastAsiaTheme="minorEastAsia" w:hAnsi="Menlo Regular" w:cs="Menlo Regular"/>
          <w:color w:val="000000"/>
          <w:szCs w:val="24"/>
        </w:rPr>
        <w:t>eg</w:t>
      </w:r>
      <w:proofErr w:type="spellEnd"/>
      <w:proofErr w:type="gramEnd"/>
      <w:r>
        <w:rPr>
          <w:rFonts w:ascii="Menlo Regular" w:eastAsiaTheme="minorEastAsia" w:hAnsi="Menlo Regular" w:cs="Menlo Regular"/>
          <w:color w:val="000000"/>
          <w:szCs w:val="24"/>
        </w:rPr>
        <w:t xml:space="preserve">:- </w:t>
      </w:r>
      <w:r w:rsidRPr="00FC24E9">
        <w:rPr>
          <w:rFonts w:cs="Arial"/>
          <w:szCs w:val="24"/>
        </w:rPr>
        <w:t>[</w:t>
      </w:r>
      <w:proofErr w:type="spellStart"/>
      <w:r w:rsidRPr="00FC24E9">
        <w:rPr>
          <w:rFonts w:cs="Arial"/>
          <w:szCs w:val="24"/>
        </w:rPr>
        <w:t>DCHandler</w:t>
      </w:r>
      <w:proofErr w:type="spellEnd"/>
      <w:r w:rsidRPr="00FC24E9">
        <w:rPr>
          <w:rFonts w:cs="Arial"/>
          <w:szCs w:val="24"/>
        </w:rPr>
        <w:t xml:space="preserve"> </w:t>
      </w:r>
      <w:proofErr w:type="spellStart"/>
      <w:r w:rsidRPr="00FC24E9">
        <w:rPr>
          <w:rFonts w:cs="Arial"/>
          <w:szCs w:val="24"/>
        </w:rPr>
        <w:t>invokeDigitalCareWithParentController:self</w:t>
      </w:r>
      <w:proofErr w:type="spellEnd"/>
      <w:r w:rsidRPr="00FC24E9">
        <w:rPr>
          <w:rFonts w:cs="Arial"/>
          <w:szCs w:val="24"/>
        </w:rPr>
        <w:t xml:space="preserve"> </w:t>
      </w:r>
      <w:proofErr w:type="spellStart"/>
      <w:r w:rsidRPr="00FC24E9">
        <w:rPr>
          <w:rFonts w:cs="Arial"/>
          <w:szCs w:val="24"/>
        </w:rPr>
        <w:t>delegate:self</w:t>
      </w:r>
      <w:proofErr w:type="spellEnd"/>
      <w:r w:rsidRPr="00FC24E9">
        <w:rPr>
          <w:rFonts w:cs="Arial"/>
          <w:szCs w:val="24"/>
        </w:rPr>
        <w:t xml:space="preserve"> </w:t>
      </w:r>
      <w:r>
        <w:rPr>
          <w:rFonts w:cs="Arial"/>
          <w:szCs w:val="24"/>
        </w:rPr>
        <w:t xml:space="preserve">   </w:t>
      </w:r>
      <w:proofErr w:type="spellStart"/>
      <w:r w:rsidRPr="00FC24E9">
        <w:rPr>
          <w:rFonts w:cs="Arial"/>
          <w:szCs w:val="24"/>
        </w:rPr>
        <w:t>withTransition:</w:t>
      </w:r>
      <w:r>
        <w:rPr>
          <w:rFonts w:ascii="Menlo Regular" w:eastAsiaTheme="minorEastAsia" w:hAnsi="Menlo Regular" w:cs="Menlo Regular"/>
          <w:color w:val="000000"/>
          <w:szCs w:val="24"/>
        </w:rPr>
        <w:t>NOANIMATION</w:t>
      </w:r>
      <w:proofErr w:type="spellEnd"/>
      <w:r w:rsidRPr="00FC24E9">
        <w:rPr>
          <w:rFonts w:cs="Arial"/>
          <w:szCs w:val="24"/>
        </w:rPr>
        <w:t xml:space="preserve"> </w:t>
      </w:r>
      <w:proofErr w:type="spellStart"/>
      <w:r w:rsidRPr="00FC24E9">
        <w:rPr>
          <w:rFonts w:cs="Arial"/>
          <w:szCs w:val="24"/>
        </w:rPr>
        <w:t>andCompletionHandler</w:t>
      </w:r>
      <w:proofErr w:type="spellEnd"/>
      <w:r w:rsidRPr="00FC24E9">
        <w:rPr>
          <w:rFonts w:cs="Arial"/>
          <w:szCs w:val="24"/>
        </w:rPr>
        <w:t>:^(void){}]</w:t>
      </w:r>
    </w:p>
    <w:p w14:paraId="724838E9" w14:textId="57BC3895" w:rsidR="00C02541" w:rsidRDefault="00C02541" w:rsidP="00CF2C56">
      <w:pPr>
        <w:ind w:left="720"/>
        <w:rPr>
          <w:rFonts w:cs="Arial"/>
          <w:szCs w:val="24"/>
        </w:rPr>
      </w:pPr>
    </w:p>
    <w:p w14:paraId="07073702" w14:textId="77777777" w:rsidR="00A247AD" w:rsidRDefault="00A247AD" w:rsidP="00FC24E9">
      <w:pPr>
        <w:rPr>
          <w:rFonts w:cs="Arial"/>
          <w:szCs w:val="24"/>
        </w:rPr>
      </w:pPr>
    </w:p>
    <w:p w14:paraId="3AD5F5A9" w14:textId="7C1C70D3" w:rsidR="00A247AD" w:rsidRPr="00CF2C56" w:rsidRDefault="00A247AD" w:rsidP="00CF2C56">
      <w:pPr>
        <w:pStyle w:val="ListParagraph"/>
        <w:numPr>
          <w:ilvl w:val="0"/>
          <w:numId w:val="35"/>
        </w:numPr>
        <w:rPr>
          <w:rFonts w:cs="Arial"/>
          <w:szCs w:val="24"/>
        </w:rPr>
      </w:pPr>
      <w:r w:rsidRPr="00CF2C56">
        <w:rPr>
          <w:rFonts w:cs="Arial"/>
          <w:szCs w:val="24"/>
        </w:rPr>
        <w:t>Please make sure that consumer product info is set before invoking library.</w:t>
      </w:r>
    </w:p>
    <w:p w14:paraId="7DB85D11" w14:textId="24423B46" w:rsidR="00A247AD" w:rsidDel="00EA7F3D" w:rsidRDefault="00A247AD" w:rsidP="00FC24E9">
      <w:pPr>
        <w:rPr>
          <w:del w:id="232" w:author="Philips" w:date="2015-12-02T18:11:00Z"/>
          <w:rFonts w:cs="Arial"/>
          <w:szCs w:val="24"/>
        </w:rPr>
      </w:pPr>
      <w:r w:rsidRPr="00A247AD">
        <w:rPr>
          <w:rFonts w:cs="Arial"/>
          <w:color w:val="000000"/>
          <w:szCs w:val="24"/>
        </w:rPr>
        <w:t>[</w:t>
      </w:r>
      <w:proofErr w:type="spellStart"/>
      <w:r w:rsidRPr="00A247AD">
        <w:rPr>
          <w:rFonts w:cs="Arial"/>
          <w:color w:val="000000"/>
          <w:szCs w:val="24"/>
        </w:rPr>
        <w:t>DCHandler</w:t>
      </w:r>
      <w:proofErr w:type="spellEnd"/>
      <w:r w:rsidRPr="00A247AD">
        <w:rPr>
          <w:rFonts w:cs="Arial"/>
          <w:color w:val="000000"/>
          <w:szCs w:val="24"/>
        </w:rPr>
        <w:t xml:space="preserve"> </w:t>
      </w:r>
      <w:proofErr w:type="spellStart"/>
      <w:r w:rsidRPr="00A247AD">
        <w:rPr>
          <w:rFonts w:cs="Arial"/>
          <w:color w:val="000000"/>
          <w:szCs w:val="24"/>
        </w:rPr>
        <w:t>setConsumerProductInfo</w:t>
      </w:r>
      <w:proofErr w:type="gramStart"/>
      <w:r w:rsidRPr="00A247AD">
        <w:rPr>
          <w:rFonts w:cs="Arial"/>
          <w:color w:val="000000"/>
          <w:szCs w:val="24"/>
        </w:rPr>
        <w:t>:ProductInfo</w:t>
      </w:r>
      <w:proofErr w:type="spellEnd"/>
      <w:proofErr w:type="gramEnd"/>
      <w:r w:rsidRPr="00A247AD">
        <w:rPr>
          <w:rFonts w:cs="Arial"/>
          <w:color w:val="000000"/>
          <w:szCs w:val="24"/>
        </w:rPr>
        <w:t>];</w:t>
      </w:r>
    </w:p>
    <w:p w14:paraId="74CEB3F0" w14:textId="1BE8B5A3" w:rsidR="0027195F" w:rsidDel="00EA7F3D" w:rsidRDefault="0027195F" w:rsidP="00FC24E9">
      <w:pPr>
        <w:rPr>
          <w:ins w:id="233" w:author="sameer sulaiman" w:date="2015-09-30T16:01:00Z"/>
          <w:del w:id="234" w:author="Philips" w:date="2015-12-02T18:11:00Z"/>
          <w:rFonts w:cs="Arial"/>
          <w:szCs w:val="24"/>
        </w:rPr>
      </w:pPr>
    </w:p>
    <w:p w14:paraId="7CFC531E" w14:textId="498CF373" w:rsidR="0020793F" w:rsidRPr="000264C7" w:rsidDel="00EA7F3D" w:rsidRDefault="000264C7">
      <w:pPr>
        <w:pStyle w:val="ListParagraph"/>
        <w:rPr>
          <w:ins w:id="235" w:author="sameer sulaiman" w:date="2015-09-30T16:04:00Z"/>
          <w:del w:id="236" w:author="Philips" w:date="2015-12-02T18:11:00Z"/>
          <w:rFonts w:cs="Arial"/>
          <w:szCs w:val="24"/>
          <w:highlight w:val="yellow"/>
          <w:rPrChange w:id="237" w:author="Philips" w:date="2015-10-01T18:57:00Z">
            <w:rPr>
              <w:ins w:id="238" w:author="sameer sulaiman" w:date="2015-09-30T16:04:00Z"/>
              <w:del w:id="239" w:author="Philips" w:date="2015-12-02T18:11:00Z"/>
              <w:rFonts w:cs="Arial"/>
              <w:szCs w:val="24"/>
            </w:rPr>
          </w:rPrChange>
        </w:rPr>
        <w:pPrChange w:id="240" w:author="sameer sulaiman" w:date="2015-09-30T16:02:00Z">
          <w:pPr/>
        </w:pPrChange>
      </w:pPr>
      <w:ins w:id="241" w:author="Philips" w:date="2015-10-01T18:56:00Z">
        <w:del w:id="242" w:author="sameer sulaiman" w:date="2015-10-09T16:03:00Z">
          <w:r w:rsidRPr="000264C7" w:rsidDel="00426BCA">
            <w:rPr>
              <w:rFonts w:cs="Arial"/>
              <w:szCs w:val="24"/>
              <w:highlight w:val="yellow"/>
              <w:rPrChange w:id="243" w:author="Philips" w:date="2015-10-01T18:57:00Z">
                <w:rPr>
                  <w:rFonts w:cs="Arial"/>
                  <w:szCs w:val="24"/>
                </w:rPr>
              </w:rPrChange>
            </w:rPr>
            <w:delText>Bazaar voiceAPI keys to use product review feature . Otherwise di</w:delText>
          </w:r>
        </w:del>
      </w:ins>
      <w:ins w:id="244" w:author="Philips" w:date="2015-10-01T18:57:00Z">
        <w:del w:id="245" w:author="sameer sulaiman" w:date="2015-10-09T16:03:00Z">
          <w:r w:rsidRPr="000264C7" w:rsidDel="00426BCA">
            <w:rPr>
              <w:rFonts w:cs="Arial"/>
              <w:szCs w:val="24"/>
              <w:highlight w:val="yellow"/>
              <w:rPrChange w:id="246" w:author="Philips" w:date="2015-10-01T18:57:00Z">
                <w:rPr>
                  <w:rFonts w:cs="Arial"/>
                  <w:szCs w:val="24"/>
                </w:rPr>
              </w:rPrChange>
            </w:rPr>
            <w:delText>s</w:delText>
          </w:r>
        </w:del>
      </w:ins>
      <w:ins w:id="247" w:author="Philips" w:date="2015-10-01T18:56:00Z">
        <w:del w:id="248" w:author="sameer sulaiman" w:date="2015-10-09T16:03:00Z">
          <w:r w:rsidRPr="000264C7" w:rsidDel="00426BCA">
            <w:rPr>
              <w:rFonts w:cs="Arial"/>
              <w:szCs w:val="24"/>
              <w:highlight w:val="yellow"/>
              <w:rPrChange w:id="249" w:author="Philips" w:date="2015-10-01T18:57:00Z">
                <w:rPr>
                  <w:rFonts w:cs="Arial"/>
                  <w:szCs w:val="24"/>
                </w:rPr>
              </w:rPrChange>
            </w:rPr>
            <w:delText xml:space="preserve">able </w:delText>
          </w:r>
        </w:del>
      </w:ins>
      <w:ins w:id="250" w:author="Philips" w:date="2015-10-01T18:57:00Z">
        <w:del w:id="251" w:author="sameer sulaiman" w:date="2015-10-09T16:03:00Z">
          <w:r w:rsidRPr="000264C7" w:rsidDel="00426BCA">
            <w:rPr>
              <w:rFonts w:cs="Arial"/>
              <w:szCs w:val="24"/>
              <w:highlight w:val="yellow"/>
              <w:rPrChange w:id="252" w:author="Philips" w:date="2015-10-01T18:57:00Z">
                <w:rPr>
                  <w:rFonts w:cs="Arial"/>
                  <w:szCs w:val="24"/>
                </w:rPr>
              </w:rPrChange>
            </w:rPr>
            <w:delText>from pList.</w:delText>
          </w:r>
        </w:del>
      </w:ins>
    </w:p>
    <w:p w14:paraId="19D7B19A" w14:textId="0935BCFC" w:rsidR="000264C7" w:rsidRPr="000264C7" w:rsidDel="00426BCA" w:rsidRDefault="000264C7">
      <w:pPr>
        <w:pStyle w:val="ListParagraph"/>
        <w:rPr>
          <w:ins w:id="253" w:author="Philips" w:date="2015-10-01T18:56:00Z"/>
          <w:del w:id="254" w:author="sameer sulaiman" w:date="2015-10-09T16:02:00Z"/>
          <w:rFonts w:asciiTheme="minorHAnsi" w:hAnsiTheme="minorHAnsi"/>
          <w:szCs w:val="24"/>
          <w:rPrChange w:id="255" w:author="Philips" w:date="2015-10-01T18:56:00Z">
            <w:rPr>
              <w:ins w:id="256" w:author="Philips" w:date="2015-10-01T18:56:00Z"/>
              <w:del w:id="257" w:author="sameer sulaiman" w:date="2015-10-09T16:02:00Z"/>
              <w:rFonts w:ascii="Times New Roman" w:hAnsi="Times New Roman"/>
              <w:szCs w:val="24"/>
            </w:rPr>
          </w:rPrChange>
        </w:rPr>
        <w:pPrChange w:id="258" w:author="Philips" w:date="2015-12-02T18:11:00Z">
          <w:pPr/>
        </w:pPrChange>
      </w:pPr>
      <w:ins w:id="259" w:author="Philips" w:date="2015-10-01T18:56:00Z">
        <w:del w:id="260" w:author="sameer sulaiman" w:date="2015-10-09T16:02:00Z">
          <w:r w:rsidRPr="000264C7" w:rsidDel="00426BCA">
            <w:rPr>
              <w:rFonts w:asciiTheme="minorHAnsi" w:hAnsiTheme="minorHAnsi" w:cs="Lucida Grande"/>
              <w:color w:val="000000"/>
              <w:szCs w:val="24"/>
              <w:highlight w:val="yellow"/>
              <w:rPrChange w:id="261" w:author="Philips" w:date="2015-10-01T18:57:00Z">
                <w:rPr>
                  <w:rFonts w:ascii="Lucida Grande" w:hAnsi="Lucida Grande" w:cs="Lucida Grande"/>
                  <w:color w:val="000000"/>
                  <w:szCs w:val="24"/>
                </w:rPr>
              </w:rPrChange>
            </w:rPr>
            <w:delText>(void)setBazaarVoiceApiKeys:(NSDictionary *)apiKeyList</w:delText>
          </w:r>
          <w:r w:rsidRPr="000264C7" w:rsidDel="00426BCA">
            <w:rPr>
              <w:rFonts w:asciiTheme="minorHAnsi" w:hAnsiTheme="minorHAnsi"/>
              <w:szCs w:val="24"/>
              <w:rPrChange w:id="262" w:author="Philips" w:date="2015-10-01T18:56:00Z">
                <w:rPr>
                  <w:rFonts w:ascii="Times New Roman" w:hAnsi="Times New Roman"/>
                  <w:szCs w:val="24"/>
                </w:rPr>
              </w:rPrChange>
            </w:rPr>
            <w:delText> </w:delText>
          </w:r>
        </w:del>
      </w:ins>
    </w:p>
    <w:p w14:paraId="13A2D0FA" w14:textId="3C1201B1" w:rsidR="0020793F" w:rsidRPr="0020793F" w:rsidDel="000264C7" w:rsidRDefault="0020793F">
      <w:pPr>
        <w:pStyle w:val="ListParagraph"/>
        <w:rPr>
          <w:ins w:id="263" w:author="sameer sulaiman" w:date="2015-09-30T16:01:00Z"/>
          <w:del w:id="264" w:author="Philips" w:date="2015-10-01T18:56:00Z"/>
          <w:rFonts w:cs="Arial"/>
          <w:szCs w:val="24"/>
        </w:rPr>
        <w:pPrChange w:id="265" w:author="Philips" w:date="2015-12-02T18:11:00Z">
          <w:pPr/>
        </w:pPrChange>
      </w:pPr>
      <w:ins w:id="266" w:author="sameer sulaiman" w:date="2015-09-30T16:02:00Z">
        <w:del w:id="267" w:author="Philips" w:date="2015-10-01T18:56:00Z">
          <w:r w:rsidDel="000264C7">
            <w:rPr>
              <w:rFonts w:cs="Arial"/>
              <w:szCs w:val="24"/>
            </w:rPr>
            <w:delText xml:space="preserve">eg: </w:delText>
          </w:r>
        </w:del>
      </w:ins>
      <w:ins w:id="268" w:author="sameer sulaiman" w:date="2015-09-30T16:04:00Z">
        <w:del w:id="269" w:author="Philips" w:date="2015-10-01T18:56:00Z">
          <w:r w:rsidDel="000264C7">
            <w:rPr>
              <w:rFonts w:ascii="Menlo Regular" w:eastAsiaTheme="minorEastAsia" w:hAnsi="Menlo Regular" w:cs="Menlo Regular"/>
              <w:color w:val="000000"/>
              <w:szCs w:val="24"/>
            </w:rPr>
            <w:delText>[</w:delText>
          </w:r>
          <w:r w:rsidDel="000264C7">
            <w:rPr>
              <w:rFonts w:ascii="Menlo Regular" w:eastAsiaTheme="minorEastAsia" w:hAnsi="Menlo Regular" w:cs="Menlo Regular"/>
              <w:color w:val="5C2699"/>
              <w:szCs w:val="24"/>
            </w:rPr>
            <w:delText>DCHandler</w:delText>
          </w:r>
          <w:r w:rsidDel="000264C7">
            <w:rPr>
              <w:rFonts w:ascii="Menlo Regular" w:eastAsiaTheme="minorEastAsia" w:hAnsi="Menlo Regular" w:cs="Menlo Regular"/>
              <w:color w:val="000000"/>
              <w:szCs w:val="24"/>
            </w:rPr>
            <w:delText xml:space="preserve"> </w:delText>
          </w:r>
          <w:r w:rsidDel="000264C7">
            <w:rPr>
              <w:rFonts w:ascii="Menlo Regular" w:eastAsiaTheme="minorEastAsia" w:hAnsi="Menlo Regular" w:cs="Menlo Regular"/>
              <w:color w:val="2E0D6E"/>
              <w:szCs w:val="24"/>
            </w:rPr>
            <w:delText>set</w:delText>
          </w:r>
        </w:del>
        <w:del w:id="270" w:author="Philips" w:date="2015-10-01T18:54:00Z">
          <w:r w:rsidDel="000264C7">
            <w:rPr>
              <w:rFonts w:ascii="Menlo Regular" w:eastAsiaTheme="minorEastAsia" w:hAnsi="Menlo Regular" w:cs="Menlo Regular"/>
              <w:color w:val="2E0D6E"/>
              <w:szCs w:val="24"/>
            </w:rPr>
            <w:delText>ProductionEnv</w:delText>
          </w:r>
        </w:del>
        <w:del w:id="271" w:author="Philips" w:date="2015-10-01T18:56:00Z">
          <w:r w:rsidDel="000264C7">
            <w:rPr>
              <w:rFonts w:ascii="Menlo Regular" w:eastAsiaTheme="minorEastAsia" w:hAnsi="Menlo Regular" w:cs="Menlo Regular"/>
              <w:color w:val="000000"/>
              <w:szCs w:val="24"/>
            </w:rPr>
            <w:delText>:</w:delText>
          </w:r>
        </w:del>
        <w:del w:id="272" w:author="Philips" w:date="2015-10-01T18:55:00Z">
          <w:r w:rsidDel="000264C7">
            <w:rPr>
              <w:rFonts w:ascii="Menlo Regular" w:eastAsiaTheme="minorEastAsia" w:hAnsi="Menlo Regular" w:cs="Menlo Regular"/>
              <w:color w:val="AA0D91"/>
              <w:szCs w:val="24"/>
            </w:rPr>
            <w:delText>NO</w:delText>
          </w:r>
        </w:del>
        <w:del w:id="273" w:author="Philips" w:date="2015-10-01T18:56:00Z">
          <w:r w:rsidDel="000264C7">
            <w:rPr>
              <w:rFonts w:ascii="Menlo Regular" w:eastAsiaTheme="minorEastAsia" w:hAnsi="Menlo Regular" w:cs="Menlo Regular"/>
              <w:color w:val="000000"/>
              <w:szCs w:val="24"/>
            </w:rPr>
            <w:delText>];</w:delText>
          </w:r>
        </w:del>
      </w:ins>
    </w:p>
    <w:p w14:paraId="61884C80" w14:textId="77777777" w:rsidR="0020793F" w:rsidRDefault="0020793F">
      <w:pPr>
        <w:pStyle w:val="ListParagraph"/>
        <w:rPr>
          <w:rFonts w:cs="Arial"/>
          <w:szCs w:val="24"/>
        </w:rPr>
        <w:pPrChange w:id="274" w:author="Philips" w:date="2015-12-02T18:11:00Z">
          <w:pPr/>
        </w:pPrChange>
      </w:pPr>
    </w:p>
    <w:p w14:paraId="72BD8061" w14:textId="26E8E69C" w:rsidR="00AF5B03" w:rsidRPr="00C20BDF" w:rsidRDefault="002C7E59" w:rsidP="00AF5B03">
      <w:pPr>
        <w:pStyle w:val="Heading2"/>
      </w:pPr>
      <w:bookmarkStart w:id="275" w:name="_Toc297311303"/>
      <w:bookmarkStart w:id="276" w:name="_Toc431488525"/>
      <w:r>
        <w:t xml:space="preserve">Digital care </w:t>
      </w:r>
      <w:r w:rsidR="00AF5B03" w:rsidRPr="00C20BDF">
        <w:t>Configuration</w:t>
      </w:r>
      <w:bookmarkEnd w:id="275"/>
      <w:bookmarkEnd w:id="276"/>
    </w:p>
    <w:p w14:paraId="348010B1" w14:textId="77777777" w:rsidR="00FC24E9" w:rsidRPr="00FC24E9" w:rsidRDefault="00FC24E9" w:rsidP="00FC24E9">
      <w:pPr>
        <w:pStyle w:val="BodyText"/>
        <w:rPr>
          <w:rFonts w:cs="Arial"/>
          <w:szCs w:val="24"/>
        </w:rPr>
      </w:pPr>
      <w:r w:rsidRPr="00FC24E9">
        <w:rPr>
          <w:rFonts w:cs="Arial"/>
          <w:szCs w:val="24"/>
        </w:rPr>
        <w:t xml:space="preserve">The application has to copy </w:t>
      </w:r>
      <w:proofErr w:type="spellStart"/>
      <w:r w:rsidRPr="00FC24E9">
        <w:rPr>
          <w:rFonts w:cs="Arial"/>
          <w:szCs w:val="24"/>
        </w:rPr>
        <w:t>DigitalCareConfiguration.plist</w:t>
      </w:r>
      <w:proofErr w:type="spellEnd"/>
      <w:r w:rsidRPr="00FC24E9">
        <w:rPr>
          <w:rFonts w:cs="Arial"/>
          <w:szCs w:val="24"/>
        </w:rPr>
        <w:t xml:space="preserve"> from library resource bundle and create one in app resource bundle by overriding the parameters present in it. The file contains the following,</w:t>
      </w:r>
    </w:p>
    <w:p w14:paraId="300D34B6" w14:textId="77777777" w:rsidR="00FC24E9" w:rsidRPr="00FC24E9" w:rsidRDefault="00FC24E9" w:rsidP="00FC24E9">
      <w:pPr>
        <w:pStyle w:val="ListParagraph"/>
        <w:numPr>
          <w:ilvl w:val="0"/>
          <w:numId w:val="33"/>
        </w:numPr>
        <w:contextualSpacing w:val="0"/>
        <w:rPr>
          <w:rFonts w:cs="Arial"/>
          <w:szCs w:val="24"/>
        </w:rPr>
      </w:pPr>
      <w:r w:rsidRPr="00FC24E9">
        <w:rPr>
          <w:rFonts w:cs="Arial"/>
          <w:szCs w:val="24"/>
        </w:rPr>
        <w:t>UI resources like themes, styles, background colors and strings</w:t>
      </w:r>
    </w:p>
    <w:p w14:paraId="05ABFEDD" w14:textId="77777777" w:rsidR="00FC24E9" w:rsidRPr="00FC24E9" w:rsidRDefault="00FC24E9" w:rsidP="00FC24E9">
      <w:pPr>
        <w:pStyle w:val="ListParagraph"/>
        <w:numPr>
          <w:ilvl w:val="0"/>
          <w:numId w:val="33"/>
        </w:numPr>
        <w:contextualSpacing w:val="0"/>
        <w:rPr>
          <w:rFonts w:cs="Arial"/>
          <w:szCs w:val="24"/>
        </w:rPr>
      </w:pPr>
      <w:r w:rsidRPr="00FC24E9">
        <w:rPr>
          <w:rFonts w:cs="Arial"/>
          <w:szCs w:val="24"/>
        </w:rPr>
        <w:t xml:space="preserve">Facebook and twitter Philips product page </w:t>
      </w:r>
      <w:proofErr w:type="spellStart"/>
      <w:proofErr w:type="gramStart"/>
      <w:r w:rsidRPr="00FC24E9">
        <w:rPr>
          <w:rFonts w:cs="Arial"/>
          <w:szCs w:val="24"/>
        </w:rPr>
        <w:t>url</w:t>
      </w:r>
      <w:proofErr w:type="spellEnd"/>
      <w:proofErr w:type="gramEnd"/>
      <w:r w:rsidRPr="00FC24E9">
        <w:rPr>
          <w:rFonts w:cs="Arial"/>
          <w:szCs w:val="24"/>
        </w:rPr>
        <w:t>.</w:t>
      </w:r>
    </w:p>
    <w:p w14:paraId="325D2879" w14:textId="77777777" w:rsidR="00FC24E9" w:rsidDel="00F81B30" w:rsidRDefault="00FC24E9" w:rsidP="00FC24E9">
      <w:pPr>
        <w:pStyle w:val="ListParagraph"/>
        <w:numPr>
          <w:ilvl w:val="0"/>
          <w:numId w:val="33"/>
        </w:numPr>
        <w:contextualSpacing w:val="0"/>
        <w:rPr>
          <w:del w:id="277" w:author="sameer sulaiman" w:date="2015-12-02T12:34:00Z"/>
          <w:rFonts w:cs="Arial"/>
          <w:szCs w:val="24"/>
        </w:rPr>
      </w:pPr>
      <w:r w:rsidRPr="00FC24E9">
        <w:rPr>
          <w:rFonts w:cs="Arial"/>
          <w:szCs w:val="24"/>
        </w:rPr>
        <w:t>App store id.</w:t>
      </w:r>
    </w:p>
    <w:p w14:paraId="48A62E2C" w14:textId="567B7CF1" w:rsidR="00124E96" w:rsidRPr="00AC7030" w:rsidDel="0008391E" w:rsidRDefault="00124E96" w:rsidP="00F81B30">
      <w:pPr>
        <w:pStyle w:val="ListParagraph"/>
        <w:numPr>
          <w:ilvl w:val="0"/>
          <w:numId w:val="33"/>
        </w:numPr>
        <w:contextualSpacing w:val="0"/>
        <w:rPr>
          <w:rFonts w:cs="Arial"/>
          <w:szCs w:val="24"/>
        </w:rPr>
      </w:pPr>
      <w:moveFromRangeStart w:id="278" w:author="Philips" w:date="2015-10-01T18:49:00Z" w:name="move431488677"/>
      <w:moveFrom w:id="279" w:author="Philips" w:date="2015-10-01T18:49:00Z">
        <w:r w:rsidRPr="00F81B30" w:rsidDel="0008391E">
          <w:rPr>
            <w:rFonts w:eastAsiaTheme="minorEastAsia" w:cs="Arial"/>
            <w:szCs w:val="24"/>
          </w:rPr>
          <w:t>ProductReviewRequired</w:t>
        </w:r>
      </w:moveFrom>
    </w:p>
    <w:moveFromRangeEnd w:id="278"/>
    <w:p w14:paraId="3AE668AC" w14:textId="77777777" w:rsidR="00FC24E9" w:rsidRPr="00FC24E9" w:rsidRDefault="00FC24E9" w:rsidP="00FC24E9">
      <w:pPr>
        <w:pStyle w:val="ListParagraph"/>
        <w:numPr>
          <w:ilvl w:val="0"/>
          <w:numId w:val="33"/>
        </w:numPr>
        <w:contextualSpacing w:val="0"/>
        <w:rPr>
          <w:rFonts w:cs="Arial"/>
          <w:szCs w:val="24"/>
        </w:rPr>
      </w:pPr>
      <w:r w:rsidRPr="00FC24E9">
        <w:rPr>
          <w:rFonts w:cs="Arial"/>
          <w:szCs w:val="24"/>
        </w:rPr>
        <w:t>An array is defined for defining main menu title, main menu icons, product menu title and social provider list. Each menu contains default features supported by Digital Care library. App can include only the required features by adding/deleting/modifying the array items.</w:t>
      </w:r>
    </w:p>
    <w:p w14:paraId="344A6999" w14:textId="77777777" w:rsidR="00FC24E9" w:rsidRPr="0022594A" w:rsidDel="00F81B30" w:rsidRDefault="00FC24E9" w:rsidP="00FC24E9">
      <w:pPr>
        <w:pStyle w:val="ListParagraph"/>
        <w:numPr>
          <w:ilvl w:val="0"/>
          <w:numId w:val="33"/>
        </w:numPr>
        <w:contextualSpacing w:val="0"/>
        <w:rPr>
          <w:ins w:id="280" w:author="Philips" w:date="2015-10-01T18:49:00Z"/>
          <w:del w:id="281" w:author="sameer sulaiman" w:date="2015-12-02T12:34:00Z"/>
          <w:rFonts w:cs="Arial"/>
          <w:szCs w:val="24"/>
        </w:rPr>
      </w:pPr>
      <w:r w:rsidRPr="0022594A">
        <w:rPr>
          <w:rFonts w:cs="Arial"/>
          <w:szCs w:val="24"/>
        </w:rPr>
        <w:t>Each title string in above arrays is expected to be a resource key and not the value.</w:t>
      </w:r>
    </w:p>
    <w:p w14:paraId="584ECB22" w14:textId="77A6B933" w:rsidR="0008391E" w:rsidRPr="0022594A" w:rsidRDefault="0008391E" w:rsidP="00F81B30">
      <w:pPr>
        <w:pStyle w:val="ListParagraph"/>
        <w:numPr>
          <w:ilvl w:val="0"/>
          <w:numId w:val="33"/>
        </w:numPr>
        <w:contextualSpacing w:val="0"/>
        <w:rPr>
          <w:rFonts w:cs="Arial"/>
          <w:szCs w:val="24"/>
        </w:rPr>
      </w:pPr>
      <w:moveToRangeStart w:id="282" w:author="Philips" w:date="2015-10-01T18:49:00Z" w:name="move431488677"/>
      <w:moveTo w:id="283" w:author="Philips" w:date="2015-10-01T18:49:00Z">
        <w:del w:id="284" w:author="sameer sulaiman" w:date="2015-12-02T12:34:00Z">
          <w:r w:rsidRPr="0022594A" w:rsidDel="00F81B30">
            <w:rPr>
              <w:rFonts w:eastAsiaTheme="minorEastAsia" w:cs="Arial"/>
              <w:szCs w:val="24"/>
            </w:rPr>
            <w:delText>ProductReviewRequired</w:delText>
          </w:r>
        </w:del>
      </w:moveTo>
      <w:ins w:id="285" w:author="Philips" w:date="2015-10-01T18:52:00Z">
        <w:del w:id="286" w:author="sameer sulaiman" w:date="2015-12-02T12:34:00Z">
          <w:r w:rsidR="00AB3153" w:rsidRPr="0022594A" w:rsidDel="00F81B30">
            <w:rPr>
              <w:rFonts w:eastAsiaTheme="minorEastAsia" w:cs="Arial"/>
              <w:szCs w:val="24"/>
            </w:rPr>
            <w:delText xml:space="preserve"> is added as Boolean value where it allows to enable/disable bazaar voice product review feature.</w:delText>
          </w:r>
        </w:del>
      </w:ins>
    </w:p>
    <w:moveToRangeEnd w:id="282"/>
    <w:p w14:paraId="5A751260" w14:textId="40579F24" w:rsidR="0008391E" w:rsidRPr="0022594A" w:rsidRDefault="00AB3153" w:rsidP="00FC24E9">
      <w:pPr>
        <w:pStyle w:val="ListParagraph"/>
        <w:numPr>
          <w:ilvl w:val="0"/>
          <w:numId w:val="33"/>
        </w:numPr>
        <w:contextualSpacing w:val="0"/>
        <w:rPr>
          <w:ins w:id="287" w:author="Philips" w:date="2015-12-02T18:13:00Z"/>
          <w:rFonts w:cs="Arial"/>
          <w:szCs w:val="24"/>
          <w:rPrChange w:id="288" w:author="Philips" w:date="2015-12-04T00:12:00Z">
            <w:rPr>
              <w:ins w:id="289" w:author="Philips" w:date="2015-12-02T18:13:00Z"/>
              <w:rFonts w:cs="Arial"/>
              <w:szCs w:val="24"/>
              <w:highlight w:val="yellow"/>
            </w:rPr>
          </w:rPrChange>
        </w:rPr>
      </w:pPr>
      <w:proofErr w:type="spellStart"/>
      <w:ins w:id="290" w:author="Philips" w:date="2015-10-01T18:52:00Z">
        <w:r w:rsidRPr="0022594A">
          <w:rPr>
            <w:rFonts w:cs="Arial"/>
            <w:szCs w:val="24"/>
          </w:rPr>
          <w:t>ProductionEnvironment</w:t>
        </w:r>
        <w:proofErr w:type="spellEnd"/>
        <w:r w:rsidRPr="0022594A">
          <w:rPr>
            <w:rFonts w:cs="Arial"/>
            <w:szCs w:val="24"/>
          </w:rPr>
          <w:t xml:space="preserve"> is added where in apps can mention whether it is production or test environment. This is applicable for all backend </w:t>
        </w:r>
        <w:proofErr w:type="gramStart"/>
        <w:r w:rsidRPr="0022594A">
          <w:rPr>
            <w:rFonts w:cs="Arial"/>
            <w:szCs w:val="24"/>
          </w:rPr>
          <w:t>systems which</w:t>
        </w:r>
        <w:proofErr w:type="gramEnd"/>
        <w:r w:rsidRPr="0022594A">
          <w:rPr>
            <w:rFonts w:cs="Arial"/>
            <w:szCs w:val="24"/>
          </w:rPr>
          <w:t xml:space="preserve"> we use.</w:t>
        </w:r>
      </w:ins>
    </w:p>
    <w:p w14:paraId="4880D2B2" w14:textId="77777777" w:rsidR="00EA7F3D" w:rsidRPr="0022594A" w:rsidRDefault="00EA7F3D" w:rsidP="00EA7F3D">
      <w:pPr>
        <w:pStyle w:val="ListParagraph"/>
        <w:numPr>
          <w:ilvl w:val="0"/>
          <w:numId w:val="33"/>
        </w:numPr>
        <w:contextualSpacing w:val="0"/>
        <w:rPr>
          <w:ins w:id="291" w:author="Philips" w:date="2015-12-02T18:13:00Z"/>
          <w:rFonts w:asciiTheme="minorHAnsi" w:hAnsiTheme="minorHAnsi" w:cs="Arial"/>
          <w:color w:val="FF0000"/>
          <w:szCs w:val="24"/>
          <w:highlight w:val="yellow"/>
          <w:rPrChange w:id="292" w:author="Philips" w:date="2015-12-04T00:13:00Z">
            <w:rPr>
              <w:ins w:id="293" w:author="Philips" w:date="2015-12-02T18:13:00Z"/>
              <w:rFonts w:asciiTheme="minorHAnsi" w:hAnsiTheme="minorHAnsi" w:cs="Arial"/>
              <w:color w:val="000000" w:themeColor="text1"/>
              <w:szCs w:val="24"/>
              <w:highlight w:val="yellow"/>
            </w:rPr>
          </w:rPrChange>
        </w:rPr>
      </w:pPr>
      <w:proofErr w:type="spellStart"/>
      <w:ins w:id="294" w:author="Philips" w:date="2015-12-02T18:13:00Z">
        <w:r w:rsidRPr="0022594A">
          <w:rPr>
            <w:rFonts w:asciiTheme="minorHAnsi" w:hAnsiTheme="minorHAnsi" w:cs="Arial"/>
            <w:color w:val="FF0000"/>
            <w:szCs w:val="24"/>
            <w:highlight w:val="yellow"/>
            <w:rPrChange w:id="295" w:author="Philips" w:date="2015-12-04T00:13:00Z">
              <w:rPr>
                <w:rFonts w:asciiTheme="minorHAnsi" w:hAnsiTheme="minorHAnsi" w:cs="Arial"/>
                <w:color w:val="000000" w:themeColor="text1"/>
                <w:szCs w:val="24"/>
                <w:highlight w:val="yellow"/>
              </w:rPr>
            </w:rPrChange>
          </w:rPr>
          <w:t>Productreview_required</w:t>
        </w:r>
        <w:proofErr w:type="spellEnd"/>
        <w:r w:rsidRPr="0022594A">
          <w:rPr>
            <w:rFonts w:asciiTheme="minorHAnsi" w:hAnsiTheme="minorHAnsi" w:cs="Arial"/>
            <w:color w:val="FF0000"/>
            <w:szCs w:val="24"/>
            <w:highlight w:val="yellow"/>
            <w:rPrChange w:id="296" w:author="Philips" w:date="2015-12-04T00:13:00Z">
              <w:rPr>
                <w:rFonts w:asciiTheme="minorHAnsi" w:hAnsiTheme="minorHAnsi" w:cs="Arial"/>
                <w:color w:val="000000" w:themeColor="text1"/>
                <w:szCs w:val="24"/>
                <w:highlight w:val="yellow"/>
              </w:rPr>
            </w:rPrChange>
          </w:rPr>
          <w:t xml:space="preserve"> is removed since we have removed bazaar voice </w:t>
        </w:r>
        <w:proofErr w:type="spellStart"/>
        <w:r w:rsidRPr="0022594A">
          <w:rPr>
            <w:rFonts w:asciiTheme="minorHAnsi" w:hAnsiTheme="minorHAnsi" w:cs="Arial"/>
            <w:color w:val="FF0000"/>
            <w:szCs w:val="24"/>
            <w:highlight w:val="yellow"/>
            <w:rPrChange w:id="297" w:author="Philips" w:date="2015-12-04T00:13:00Z">
              <w:rPr>
                <w:rFonts w:asciiTheme="minorHAnsi" w:hAnsiTheme="minorHAnsi" w:cs="Arial"/>
                <w:color w:val="000000" w:themeColor="text1"/>
                <w:szCs w:val="24"/>
                <w:highlight w:val="yellow"/>
              </w:rPr>
            </w:rPrChange>
          </w:rPr>
          <w:t>sdk</w:t>
        </w:r>
        <w:proofErr w:type="spellEnd"/>
        <w:r w:rsidRPr="0022594A">
          <w:rPr>
            <w:rFonts w:asciiTheme="minorHAnsi" w:hAnsiTheme="minorHAnsi" w:cs="Arial"/>
            <w:color w:val="FF0000"/>
            <w:szCs w:val="24"/>
            <w:highlight w:val="yellow"/>
            <w:rPrChange w:id="298" w:author="Philips" w:date="2015-12-04T00:13:00Z">
              <w:rPr>
                <w:rFonts w:asciiTheme="minorHAnsi" w:hAnsiTheme="minorHAnsi" w:cs="Arial"/>
                <w:color w:val="000000" w:themeColor="text1"/>
                <w:szCs w:val="24"/>
                <w:highlight w:val="yellow"/>
              </w:rPr>
            </w:rPrChange>
          </w:rPr>
          <w:t>.</w:t>
        </w:r>
      </w:ins>
    </w:p>
    <w:p w14:paraId="24AE29A8" w14:textId="4D2A1B0A" w:rsidR="00EA7F3D" w:rsidRPr="0022594A" w:rsidRDefault="000D191F">
      <w:pPr>
        <w:pStyle w:val="ListParagraph"/>
        <w:contextualSpacing w:val="0"/>
        <w:rPr>
          <w:rFonts w:cs="Arial"/>
          <w:color w:val="FF0000"/>
          <w:szCs w:val="24"/>
          <w:highlight w:val="yellow"/>
          <w:rPrChange w:id="299" w:author="Philips" w:date="2015-12-04T00:13:00Z">
            <w:rPr>
              <w:rFonts w:cs="Arial"/>
              <w:szCs w:val="24"/>
            </w:rPr>
          </w:rPrChange>
        </w:rPr>
        <w:pPrChange w:id="300" w:author="Philips" w:date="2015-12-02T18:13:00Z">
          <w:pPr>
            <w:pStyle w:val="ListParagraph"/>
            <w:numPr>
              <w:numId w:val="33"/>
            </w:numPr>
            <w:ind w:hanging="360"/>
            <w:contextualSpacing w:val="0"/>
          </w:pPr>
        </w:pPrChange>
      </w:pPr>
      <w:ins w:id="301" w:author="sameer sulaiman" w:date="2015-12-04T11:44:00Z">
        <w:r>
          <w:rPr>
            <w:rFonts w:cs="Arial"/>
            <w:color w:val="FF0000"/>
            <w:szCs w:val="24"/>
            <w:highlight w:val="yellow"/>
          </w:rPr>
          <w:t>Note</w:t>
        </w:r>
        <w:proofErr w:type="gramStart"/>
        <w:r>
          <w:rPr>
            <w:rFonts w:cs="Arial"/>
            <w:color w:val="FF0000"/>
            <w:szCs w:val="24"/>
            <w:highlight w:val="yellow"/>
          </w:rPr>
          <w:t>:-</w:t>
        </w:r>
        <w:proofErr w:type="gramEnd"/>
        <w:r>
          <w:rPr>
            <w:rFonts w:cs="Arial"/>
            <w:color w:val="FF0000"/>
            <w:szCs w:val="24"/>
            <w:highlight w:val="yellow"/>
          </w:rPr>
          <w:t xml:space="preserve"> If you are not using consumer care vi</w:t>
        </w:r>
      </w:ins>
      <w:ins w:id="302" w:author="sameer sulaiman" w:date="2015-12-04T13:43:00Z">
        <w:r w:rsidR="00452C7B">
          <w:rPr>
            <w:rFonts w:cs="Arial"/>
            <w:color w:val="FF0000"/>
            <w:szCs w:val="24"/>
            <w:highlight w:val="yellow"/>
          </w:rPr>
          <w:t>a</w:t>
        </w:r>
      </w:ins>
      <w:ins w:id="303" w:author="sameer sulaiman" w:date="2015-12-04T11:44:00Z">
        <w:r>
          <w:rPr>
            <w:rFonts w:cs="Arial"/>
            <w:color w:val="FF0000"/>
            <w:szCs w:val="24"/>
            <w:highlight w:val="yellow"/>
          </w:rPr>
          <w:t xml:space="preserve"> POD</w:t>
        </w:r>
      </w:ins>
      <w:ins w:id="304" w:author="sameer sulaiman" w:date="2015-12-04T11:46:00Z">
        <w:r>
          <w:rPr>
            <w:rFonts w:cs="Arial"/>
            <w:color w:val="FF0000"/>
            <w:szCs w:val="24"/>
            <w:highlight w:val="yellow"/>
          </w:rPr>
          <w:t xml:space="preserve"> installation</w:t>
        </w:r>
      </w:ins>
      <w:ins w:id="305" w:author="sameer sulaiman" w:date="2015-12-04T11:44:00Z">
        <w:r>
          <w:rPr>
            <w:rFonts w:cs="Arial"/>
            <w:color w:val="FF0000"/>
            <w:szCs w:val="24"/>
            <w:highlight w:val="yellow"/>
          </w:rPr>
          <w:t xml:space="preserve"> , please remove bazaar voice </w:t>
        </w:r>
        <w:proofErr w:type="spellStart"/>
        <w:r>
          <w:rPr>
            <w:rFonts w:cs="Arial"/>
            <w:color w:val="FF0000"/>
            <w:szCs w:val="24"/>
            <w:highlight w:val="yellow"/>
          </w:rPr>
          <w:t>sdk</w:t>
        </w:r>
      </w:ins>
      <w:proofErr w:type="spellEnd"/>
      <w:ins w:id="306" w:author="sameer sulaiman" w:date="2015-12-04T11:45:00Z">
        <w:r>
          <w:rPr>
            <w:rFonts w:cs="Arial"/>
            <w:color w:val="FF0000"/>
            <w:szCs w:val="24"/>
            <w:highlight w:val="yellow"/>
          </w:rPr>
          <w:t xml:space="preserve"> which is already added in the 2.1.0 release</w:t>
        </w:r>
      </w:ins>
      <w:ins w:id="307" w:author="sameer sulaiman" w:date="2015-12-04T11:44:00Z">
        <w:r>
          <w:rPr>
            <w:rFonts w:cs="Arial"/>
            <w:color w:val="FF0000"/>
            <w:szCs w:val="24"/>
            <w:highlight w:val="yellow"/>
          </w:rPr>
          <w:t xml:space="preserve">. </w:t>
        </w:r>
      </w:ins>
    </w:p>
    <w:p w14:paraId="232ADAA8" w14:textId="77777777" w:rsidR="00FC24E9" w:rsidRDefault="00FC24E9" w:rsidP="00AF5B03">
      <w:pPr>
        <w:rPr>
          <w:rFonts w:cs="Arial"/>
          <w:szCs w:val="24"/>
        </w:rPr>
      </w:pPr>
    </w:p>
    <w:p w14:paraId="3E132397" w14:textId="77777777" w:rsidR="00FC24E9" w:rsidRDefault="00FC24E9" w:rsidP="00AF5B03">
      <w:pPr>
        <w:rPr>
          <w:rFonts w:cs="Arial"/>
          <w:szCs w:val="24"/>
        </w:rPr>
      </w:pPr>
    </w:p>
    <w:p w14:paraId="7F493969" w14:textId="77777777" w:rsidR="00FC24E9" w:rsidRDefault="00FC24E9" w:rsidP="00AF5B03">
      <w:pPr>
        <w:rPr>
          <w:rFonts w:cs="Arial"/>
          <w:szCs w:val="24"/>
        </w:rPr>
      </w:pPr>
    </w:p>
    <w:p w14:paraId="50B2D588" w14:textId="77777777" w:rsidR="00AF5B03" w:rsidRDefault="00AF5B03" w:rsidP="00AF5B03">
      <w:pPr>
        <w:rPr>
          <w:rFonts w:cs="Arial"/>
          <w:szCs w:val="24"/>
        </w:rPr>
      </w:pPr>
    </w:p>
    <w:p w14:paraId="372C5E04" w14:textId="77777777" w:rsidR="00FC24E9" w:rsidRDefault="00FC24E9" w:rsidP="00AF5B03">
      <w:pPr>
        <w:rPr>
          <w:rFonts w:cs="Arial"/>
          <w:szCs w:val="24"/>
        </w:rPr>
      </w:pPr>
    </w:p>
    <w:p w14:paraId="3C1F9672" w14:textId="77777777" w:rsidR="00FC24E9" w:rsidRDefault="00FC24E9" w:rsidP="00AF5B03">
      <w:pPr>
        <w:rPr>
          <w:rFonts w:cs="Arial"/>
          <w:szCs w:val="24"/>
        </w:rPr>
      </w:pPr>
    </w:p>
    <w:p w14:paraId="22DB68D6" w14:textId="77777777" w:rsidR="00FC24E9" w:rsidRDefault="00FC24E9" w:rsidP="00AF5B03">
      <w:pPr>
        <w:rPr>
          <w:rFonts w:cs="Arial"/>
          <w:szCs w:val="24"/>
        </w:rPr>
      </w:pPr>
    </w:p>
    <w:p w14:paraId="56518FEA" w14:textId="77777777" w:rsidR="00FC24E9" w:rsidRDefault="00FC24E9" w:rsidP="00AF5B03">
      <w:pPr>
        <w:rPr>
          <w:rFonts w:cs="Arial"/>
          <w:szCs w:val="24"/>
        </w:rPr>
      </w:pPr>
    </w:p>
    <w:p w14:paraId="77B69F77" w14:textId="77777777" w:rsidR="00AF5B03" w:rsidRDefault="00AF5B03" w:rsidP="00AF5B03">
      <w:pPr>
        <w:rPr>
          <w:rFonts w:cs="Arial"/>
          <w:szCs w:val="24"/>
        </w:rPr>
      </w:pPr>
    </w:p>
    <w:bookmarkStart w:id="308" w:name="_Toc431488526"/>
    <w:p w14:paraId="4ACA7075" w14:textId="38F4961E" w:rsidR="000173FB" w:rsidRDefault="00311D12" w:rsidP="000173FB">
      <w:pPr>
        <w:pStyle w:val="Heading4"/>
        <w:rPr>
          <w:rFonts w:eastAsiaTheme="minorEastAsia"/>
          <w:i w:val="0"/>
        </w:rPr>
      </w:pPr>
      <w:r>
        <w:rPr>
          <w:noProof/>
        </w:rPr>
        <w:lastRenderedPageBreak/>
        <mc:AlternateContent>
          <mc:Choice Requires="wps">
            <w:drawing>
              <wp:anchor distT="0" distB="0" distL="114300" distR="114300" simplePos="0" relativeHeight="251678720" behindDoc="0" locked="0" layoutInCell="1" allowOverlap="1" wp14:anchorId="11592A6E" wp14:editId="55554A8B">
                <wp:simplePos x="0" y="0"/>
                <wp:positionH relativeFrom="column">
                  <wp:posOffset>4147489</wp:posOffset>
                </wp:positionH>
                <wp:positionV relativeFrom="paragraph">
                  <wp:posOffset>53975</wp:posOffset>
                </wp:positionV>
                <wp:extent cx="2374265" cy="5334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0CB438F8" w14:textId="77777777" w:rsidR="00B57E16" w:rsidRPr="0084274F" w:rsidRDefault="00B57E16" w:rsidP="00813F21">
                            <w:pPr>
                              <w:rPr>
                                <w:b/>
                                <w:color w:val="7030A0"/>
                              </w:rPr>
                            </w:pPr>
                            <w:proofErr w:type="spellStart"/>
                            <w:r>
                              <w:rPr>
                                <w:b/>
                                <w:color w:val="7030A0"/>
                              </w:rPr>
                              <w:t>HamburgerMenuIcon</w:t>
                            </w:r>
                            <w:proofErr w:type="spellEnd"/>
                          </w:p>
                          <w:p w14:paraId="78FA326B" w14:textId="77777777" w:rsidR="00B57E16" w:rsidRDefault="00B57E16"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326.55pt;margin-top:4.25pt;width:186.95pt;height:42pt;z-index:2516787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" stroked="f">
                <v:textbox>
                  <w:txbxContent>
                    <w:p w14:paraId="0CB438F8" w14:textId="77777777" w:rsidR="007257D2" w:rsidRPr="0084274F" w:rsidRDefault="007257D2" w:rsidP="00813F21">
                      <w:pPr>
                        <w:rPr>
                          <w:b/>
                          <w:color w:val="7030A0"/>
                        </w:rPr>
                      </w:pPr>
                      <w:proofErr w:type="spellStart"/>
                      <w:r>
                        <w:rPr>
                          <w:b/>
                          <w:color w:val="7030A0"/>
                        </w:rPr>
                        <w:t>HamburgerMenuIcon</w:t>
                      </w:r>
                      <w:proofErr w:type="spellEnd"/>
                    </w:p>
                    <w:p w14:paraId="78FA326B" w14:textId="77777777" w:rsidR="007257D2" w:rsidRDefault="007257D2" w:rsidP="00813F21"/>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B134264" wp14:editId="3FB1164C">
                <wp:simplePos x="0" y="0"/>
                <wp:positionH relativeFrom="column">
                  <wp:posOffset>170870</wp:posOffset>
                </wp:positionH>
                <wp:positionV relativeFrom="paragraph">
                  <wp:posOffset>203560</wp:posOffset>
                </wp:positionV>
                <wp:extent cx="3729162" cy="715616"/>
                <wp:effectExtent l="19050" t="76200" r="5080" b="27940"/>
                <wp:wrapNone/>
                <wp:docPr id="21" name="Elbow Connector 21"/>
                <wp:cNvGraphicFramePr/>
                <a:graphic xmlns:a="http://schemas.openxmlformats.org/drawingml/2006/main">
                  <a:graphicData uri="http://schemas.microsoft.com/office/word/2010/wordprocessingShape">
                    <wps:wsp>
                      <wps:cNvCnPr/>
                      <wps:spPr>
                        <a:xfrm flipV="1">
                          <a:off x="0" y="0"/>
                          <a:ext cx="3729162" cy="715616"/>
                        </a:xfrm>
                        <a:prstGeom prst="bentConnector3">
                          <a:avLst>
                            <a:gd name="adj1" fmla="val -113"/>
                          </a:avLst>
                        </a:prstGeom>
                        <a:ln w="2540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26" type="#_x0000_t34" style="position:absolute;margin-left:13.45pt;margin-top:16.05pt;width:293.65pt;height:56.3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" adj="-24" strokecolor="#f79646 [3209]" strokeweight="2pt">
                <v:stroke endarrow="open"/>
              </v:shape>
            </w:pict>
          </mc:Fallback>
        </mc:AlternateContent>
      </w:r>
      <w:r w:rsidR="00DE67C3">
        <w:rPr>
          <w:rFonts w:eastAsiaTheme="minorEastAsia"/>
        </w:rPr>
        <w:t xml:space="preserve">Main menu </w:t>
      </w:r>
      <w:r w:rsidR="00AF5B03" w:rsidRPr="00473592">
        <w:rPr>
          <w:rFonts w:eastAsiaTheme="minorEastAsia"/>
        </w:rPr>
        <w:t>c</w:t>
      </w:r>
      <w:r w:rsidR="00AF5B03" w:rsidRPr="00473592">
        <w:rPr>
          <w:rFonts w:eastAsiaTheme="minorEastAsia"/>
          <w:i w:val="0"/>
        </w:rPr>
        <w:t>onfiguration</w:t>
      </w:r>
      <w:bookmarkEnd w:id="308"/>
    </w:p>
    <w:p w14:paraId="49F1C4AF" w14:textId="1B2A0E3C" w:rsidR="00813F21" w:rsidRDefault="006574B0" w:rsidP="00813F21">
      <w:pPr>
        <w:tabs>
          <w:tab w:val="left" w:pos="7170"/>
        </w:tabs>
      </w:pPr>
      <w:r>
        <w:rPr>
          <w:noProof/>
        </w:rPr>
        <mc:AlternateContent>
          <mc:Choice Requires="wps">
            <w:drawing>
              <wp:anchor distT="0" distB="0" distL="114300" distR="114300" simplePos="0" relativeHeight="251665408" behindDoc="0" locked="0" layoutInCell="1" allowOverlap="1" wp14:anchorId="70644F47" wp14:editId="58F07030">
                <wp:simplePos x="0" y="0"/>
                <wp:positionH relativeFrom="column">
                  <wp:posOffset>3847161</wp:posOffset>
                </wp:positionH>
                <wp:positionV relativeFrom="paragraph">
                  <wp:posOffset>6280150</wp:posOffset>
                </wp:positionV>
                <wp:extent cx="2639695" cy="533400"/>
                <wp:effectExtent l="0" t="0" r="825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695" cy="533400"/>
                        </a:xfrm>
                        <a:prstGeom prst="rect">
                          <a:avLst/>
                        </a:prstGeom>
                        <a:solidFill>
                          <a:srgbClr val="FFFFFF"/>
                        </a:solidFill>
                        <a:ln w="9525">
                          <a:noFill/>
                          <a:miter lim="800000"/>
                          <a:headEnd/>
                          <a:tailEnd/>
                        </a:ln>
                      </wps:spPr>
                      <wps:txbx>
                        <w:txbxContent>
                          <w:p w14:paraId="6F1DF1BC" w14:textId="77777777" w:rsidR="00B57E16" w:rsidRPr="00C228E3" w:rsidRDefault="00B57E16" w:rsidP="00813F21">
                            <w:pPr>
                              <w:rPr>
                                <w:rFonts w:cs="Arial"/>
                                <w:b/>
                                <w:color w:val="7030A0"/>
                                <w:szCs w:val="24"/>
                              </w:rPr>
                            </w:pPr>
                            <w:proofErr w:type="spellStart"/>
                            <w:r w:rsidRPr="00C228E3">
                              <w:rPr>
                                <w:rFonts w:cs="Arial"/>
                                <w:b/>
                                <w:color w:val="7030A0"/>
                                <w:szCs w:val="24"/>
                              </w:rPr>
                              <w:t>RegisterButtonBackgroundColor</w:t>
                            </w:r>
                            <w:proofErr w:type="spellEnd"/>
                          </w:p>
                          <w:p w14:paraId="6ACFA0FF" w14:textId="77777777" w:rsidR="00B57E16" w:rsidRDefault="00B57E16" w:rsidP="00813F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02.95pt;margin-top:494.5pt;width:207.85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" stroked="f">
                <v:textbox>
                  <w:txbxContent>
                    <w:p w14:paraId="6F1DF1BC" w14:textId="77777777" w:rsidR="007257D2" w:rsidRPr="00C228E3" w:rsidRDefault="007257D2" w:rsidP="00813F21">
                      <w:pPr>
                        <w:rPr>
                          <w:rFonts w:cs="Arial"/>
                          <w:b/>
                          <w:color w:val="7030A0"/>
                          <w:szCs w:val="24"/>
                        </w:rPr>
                      </w:pPr>
                      <w:proofErr w:type="spellStart"/>
                      <w:r w:rsidRPr="00C228E3">
                        <w:rPr>
                          <w:rFonts w:cs="Arial"/>
                          <w:b/>
                          <w:color w:val="7030A0"/>
                          <w:szCs w:val="24"/>
                        </w:rPr>
                        <w:t>RegisterButtonBackgroundColor</w:t>
                      </w:r>
                      <w:proofErr w:type="spellEnd"/>
                    </w:p>
                    <w:p w14:paraId="6ACFA0FF" w14:textId="77777777" w:rsidR="007257D2" w:rsidRDefault="007257D2" w:rsidP="00813F21"/>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6AF4AC1" wp14:editId="4CEF7370">
                <wp:simplePos x="0" y="0"/>
                <wp:positionH relativeFrom="column">
                  <wp:posOffset>2898140</wp:posOffset>
                </wp:positionH>
                <wp:positionV relativeFrom="paragraph">
                  <wp:posOffset>6440474</wp:posOffset>
                </wp:positionV>
                <wp:extent cx="887730" cy="0"/>
                <wp:effectExtent l="0" t="76200" r="26670" b="152400"/>
                <wp:wrapNone/>
                <wp:docPr id="13" name="Straight Arrow Connector 13"/>
                <wp:cNvGraphicFramePr/>
                <a:graphic xmlns:a="http://schemas.openxmlformats.org/drawingml/2006/main">
                  <a:graphicData uri="http://schemas.microsoft.com/office/word/2010/wordprocessingShape">
                    <wps:wsp>
                      <wps:cNvCnPr/>
                      <wps:spPr>
                        <a:xfrm>
                          <a:off x="0" y="0"/>
                          <a:ext cx="88773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28.2pt;margin-top:507.1pt;width:69.9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"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305E656C" wp14:editId="5A906AAA">
                <wp:simplePos x="0" y="0"/>
                <wp:positionH relativeFrom="column">
                  <wp:posOffset>4198620</wp:posOffset>
                </wp:positionH>
                <wp:positionV relativeFrom="paragraph">
                  <wp:posOffset>5658154</wp:posOffset>
                </wp:positionV>
                <wp:extent cx="2374265" cy="5334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196F7034" w14:textId="77777777" w:rsidR="00B57E16" w:rsidRPr="00A202CB" w:rsidRDefault="00B57E16" w:rsidP="00813F21">
                            <w:pPr>
                              <w:rPr>
                                <w:b/>
                                <w:color w:val="7030A0"/>
                              </w:rPr>
                            </w:pPr>
                            <w:proofErr w:type="spellStart"/>
                            <w:r>
                              <w:rPr>
                                <w:b/>
                                <w:color w:val="7030A0"/>
                              </w:rPr>
                              <w:t>IconName</w:t>
                            </w:r>
                            <w:proofErr w:type="spellEnd"/>
                            <w:r>
                              <w:rPr>
                                <w:b/>
                                <w:color w:val="7030A0"/>
                              </w:rPr>
                              <w:t xml:space="preserve"> under Main Menu</w:t>
                            </w:r>
                          </w:p>
                          <w:p w14:paraId="633048AA" w14:textId="77777777" w:rsidR="00B57E16" w:rsidRDefault="00B57E16"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330.6pt;margin-top:445.5pt;width:186.95pt;height:42pt;z-index:251673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" stroked="f">
                <v:textbox>
                  <w:txbxContent>
                    <w:p w14:paraId="196F7034" w14:textId="77777777" w:rsidR="007257D2" w:rsidRPr="00A202CB" w:rsidRDefault="007257D2" w:rsidP="00813F21">
                      <w:pPr>
                        <w:rPr>
                          <w:b/>
                          <w:color w:val="7030A0"/>
                        </w:rPr>
                      </w:pPr>
                      <w:proofErr w:type="spellStart"/>
                      <w:r>
                        <w:rPr>
                          <w:b/>
                          <w:color w:val="7030A0"/>
                        </w:rPr>
                        <w:t>IconName</w:t>
                      </w:r>
                      <w:proofErr w:type="spellEnd"/>
                      <w:r>
                        <w:rPr>
                          <w:b/>
                          <w:color w:val="7030A0"/>
                        </w:rPr>
                        <w:t xml:space="preserve"> under Main Menu</w:t>
                      </w:r>
                    </w:p>
                    <w:p w14:paraId="633048AA" w14:textId="77777777" w:rsidR="007257D2" w:rsidRDefault="007257D2" w:rsidP="00813F21"/>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0BDE0E7" wp14:editId="028FB8B2">
                <wp:simplePos x="0" y="0"/>
                <wp:positionH relativeFrom="column">
                  <wp:posOffset>591820</wp:posOffset>
                </wp:positionH>
                <wp:positionV relativeFrom="paragraph">
                  <wp:posOffset>5078399</wp:posOffset>
                </wp:positionV>
                <wp:extent cx="3249930" cy="762000"/>
                <wp:effectExtent l="57150" t="38100" r="83820" b="152400"/>
                <wp:wrapNone/>
                <wp:docPr id="16" name="Elbow Connector 16"/>
                <wp:cNvGraphicFramePr/>
                <a:graphic xmlns:a="http://schemas.openxmlformats.org/drawingml/2006/main">
                  <a:graphicData uri="http://schemas.microsoft.com/office/word/2010/wordprocessingShape">
                    <wps:wsp>
                      <wps:cNvCnPr/>
                      <wps:spPr>
                        <a:xfrm>
                          <a:off x="0" y="0"/>
                          <a:ext cx="3249930" cy="762000"/>
                        </a:xfrm>
                        <a:prstGeom prst="bentConnector3">
                          <a:avLst>
                            <a:gd name="adj1" fmla="val -155"/>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46.6pt;margin-top:399.85pt;width:255.9pt;height:6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" adj="-33"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49585FCF" wp14:editId="098D6B45">
                <wp:simplePos x="0" y="0"/>
                <wp:positionH relativeFrom="column">
                  <wp:posOffset>4182110</wp:posOffset>
                </wp:positionH>
                <wp:positionV relativeFrom="paragraph">
                  <wp:posOffset>4958384</wp:posOffset>
                </wp:positionV>
                <wp:extent cx="2374265" cy="5334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69918A4D" w14:textId="77777777" w:rsidR="00B57E16" w:rsidRPr="00A202CB" w:rsidRDefault="00B57E16" w:rsidP="00813F21">
                            <w:pPr>
                              <w:rPr>
                                <w:b/>
                                <w:color w:val="7030A0"/>
                              </w:rPr>
                            </w:pPr>
                            <w:proofErr w:type="spellStart"/>
                            <w:r w:rsidRPr="00A202CB">
                              <w:rPr>
                                <w:b/>
                                <w:color w:val="7030A0"/>
                              </w:rPr>
                              <w:t>Localisedkey</w:t>
                            </w:r>
                            <w:proofErr w:type="spellEnd"/>
                            <w:r>
                              <w:rPr>
                                <w:b/>
                                <w:color w:val="7030A0"/>
                              </w:rPr>
                              <w:t xml:space="preserve"> under Main Menu</w:t>
                            </w:r>
                          </w:p>
                          <w:p w14:paraId="0F738A9C" w14:textId="77777777" w:rsidR="00B57E16" w:rsidRDefault="00B57E16"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margin-left:329.3pt;margin-top:390.4pt;width:186.95pt;height:42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" stroked="f">
                <v:textbox>
                  <w:txbxContent>
                    <w:p w14:paraId="69918A4D" w14:textId="77777777" w:rsidR="007257D2" w:rsidRPr="00A202CB" w:rsidRDefault="007257D2" w:rsidP="00813F21">
                      <w:pPr>
                        <w:rPr>
                          <w:b/>
                          <w:color w:val="7030A0"/>
                        </w:rPr>
                      </w:pPr>
                      <w:proofErr w:type="spellStart"/>
                      <w:r w:rsidRPr="00A202CB">
                        <w:rPr>
                          <w:b/>
                          <w:color w:val="7030A0"/>
                        </w:rPr>
                        <w:t>Localisedkey</w:t>
                      </w:r>
                      <w:proofErr w:type="spellEnd"/>
                      <w:r>
                        <w:rPr>
                          <w:b/>
                          <w:color w:val="7030A0"/>
                        </w:rPr>
                        <w:t xml:space="preserve"> under Main Menu</w:t>
                      </w:r>
                    </w:p>
                    <w:p w14:paraId="0F738A9C" w14:textId="77777777" w:rsidR="007257D2" w:rsidRDefault="007257D2" w:rsidP="00813F21"/>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A1CA3F0" wp14:editId="67CE3505">
                <wp:simplePos x="0" y="0"/>
                <wp:positionH relativeFrom="column">
                  <wp:posOffset>2476500</wp:posOffset>
                </wp:positionH>
                <wp:positionV relativeFrom="paragraph">
                  <wp:posOffset>5113324</wp:posOffset>
                </wp:positionV>
                <wp:extent cx="1340485" cy="0"/>
                <wp:effectExtent l="0" t="76200" r="31115" b="152400"/>
                <wp:wrapNone/>
                <wp:docPr id="14" name="Straight Arrow Connector 14"/>
                <wp:cNvGraphicFramePr/>
                <a:graphic xmlns:a="http://schemas.openxmlformats.org/drawingml/2006/main">
                  <a:graphicData uri="http://schemas.microsoft.com/office/word/2010/wordprocessingShape">
                    <wps:wsp>
                      <wps:cNvCnPr/>
                      <wps:spPr>
                        <a:xfrm>
                          <a:off x="0" y="0"/>
                          <a:ext cx="134048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95pt;margin-top:402.6pt;width:105.5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"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6ED4E7E6" wp14:editId="053A284E">
                <wp:simplePos x="0" y="0"/>
                <wp:positionH relativeFrom="column">
                  <wp:posOffset>4191000</wp:posOffset>
                </wp:positionH>
                <wp:positionV relativeFrom="paragraph">
                  <wp:posOffset>4238294</wp:posOffset>
                </wp:positionV>
                <wp:extent cx="2374265" cy="5334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6CBCB19" w14:textId="77777777" w:rsidR="00B57E16" w:rsidRPr="004F2AD3" w:rsidRDefault="00B57E16" w:rsidP="00813F21">
                            <w:pPr>
                              <w:rPr>
                                <w:rFonts w:cs="Arial"/>
                                <w:b/>
                                <w:color w:val="7030A0"/>
                                <w:szCs w:val="24"/>
                              </w:rPr>
                            </w:pPr>
                            <w:proofErr w:type="spellStart"/>
                            <w:r w:rsidRPr="004F2AD3">
                              <w:rPr>
                                <w:rFonts w:cs="Arial"/>
                                <w:b/>
                                <w:color w:val="7030A0"/>
                                <w:szCs w:val="24"/>
                              </w:rPr>
                              <w:t>ButtonTextColor</w:t>
                            </w:r>
                            <w:proofErr w:type="spellEnd"/>
                          </w:p>
                          <w:p w14:paraId="433B5D04" w14:textId="77777777" w:rsidR="00B57E16" w:rsidRDefault="00B57E16"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330pt;margin-top:333.7pt;width:186.95pt;height:42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" stroked="f">
                <v:textbox>
                  <w:txbxContent>
                    <w:p w14:paraId="36CBCB19" w14:textId="77777777" w:rsidR="007257D2" w:rsidRPr="004F2AD3" w:rsidRDefault="007257D2" w:rsidP="00813F21">
                      <w:pPr>
                        <w:rPr>
                          <w:rFonts w:cs="Arial"/>
                          <w:b/>
                          <w:color w:val="7030A0"/>
                          <w:szCs w:val="24"/>
                        </w:rPr>
                      </w:pPr>
                      <w:proofErr w:type="spellStart"/>
                      <w:r w:rsidRPr="004F2AD3">
                        <w:rPr>
                          <w:rFonts w:cs="Arial"/>
                          <w:b/>
                          <w:color w:val="7030A0"/>
                          <w:szCs w:val="24"/>
                        </w:rPr>
                        <w:t>ButtonTextColor</w:t>
                      </w:r>
                      <w:proofErr w:type="spellEnd"/>
                    </w:p>
                    <w:p w14:paraId="433B5D04" w14:textId="77777777" w:rsidR="007257D2" w:rsidRDefault="007257D2" w:rsidP="00813F21"/>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2ACCAE6" wp14:editId="3770E04D">
                <wp:simplePos x="0" y="0"/>
                <wp:positionH relativeFrom="column">
                  <wp:posOffset>2428875</wp:posOffset>
                </wp:positionH>
                <wp:positionV relativeFrom="paragraph">
                  <wp:posOffset>4419269</wp:posOffset>
                </wp:positionV>
                <wp:extent cx="1379220" cy="0"/>
                <wp:effectExtent l="0" t="76200" r="30480" b="152400"/>
                <wp:wrapNone/>
                <wp:docPr id="18" name="Straight Arrow Connector 18"/>
                <wp:cNvGraphicFramePr/>
                <a:graphic xmlns:a="http://schemas.openxmlformats.org/drawingml/2006/main">
                  <a:graphicData uri="http://schemas.microsoft.com/office/word/2010/wordprocessingShape">
                    <wps:wsp>
                      <wps:cNvCnPr/>
                      <wps:spPr>
                        <a:xfrm>
                          <a:off x="0" y="0"/>
                          <a:ext cx="137922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91.25pt;margin-top:347.95pt;width:108.6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" strokecolor="#f79646 [3209]" strokeweight="2pt">
                <v:stroke endarrow="open"/>
                <v:shadow on="t" color="black" opacity="24903f" origin=",.5" offset="0,.55556mm"/>
              </v:shape>
            </w:pict>
          </mc:Fallback>
        </mc:AlternateContent>
      </w:r>
      <w:r w:rsidR="00311D12">
        <w:rPr>
          <w:noProof/>
        </w:rPr>
        <mc:AlternateContent>
          <mc:Choice Requires="wps">
            <w:drawing>
              <wp:anchor distT="0" distB="0" distL="114300" distR="114300" simplePos="0" relativeHeight="251664384" behindDoc="0" locked="0" layoutInCell="1" allowOverlap="1" wp14:anchorId="2EEBA6D5" wp14:editId="2FA15746">
                <wp:simplePos x="0" y="0"/>
                <wp:positionH relativeFrom="column">
                  <wp:posOffset>4168444</wp:posOffset>
                </wp:positionH>
                <wp:positionV relativeFrom="paragraph">
                  <wp:posOffset>2877820</wp:posOffset>
                </wp:positionV>
                <wp:extent cx="2374265" cy="5334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6E955798" w14:textId="77777777" w:rsidR="00B57E16" w:rsidRPr="000040F7" w:rsidRDefault="00B57E16" w:rsidP="00813F21">
                            <w:pPr>
                              <w:rPr>
                                <w:b/>
                                <w:color w:val="7030A0"/>
                              </w:rPr>
                            </w:pPr>
                            <w:r>
                              <w:rPr>
                                <w:b/>
                                <w:color w:val="7030A0"/>
                              </w:rPr>
                              <w:t xml:space="preserve"> </w:t>
                            </w:r>
                            <w:proofErr w:type="spellStart"/>
                            <w:r w:rsidRPr="000040F7">
                              <w:rPr>
                                <w:b/>
                                <w:color w:val="7030A0"/>
                              </w:rPr>
                              <w:t>ScreenBackgroundColor</w:t>
                            </w:r>
                            <w:proofErr w:type="spellEnd"/>
                          </w:p>
                          <w:p w14:paraId="724E4618" w14:textId="77777777" w:rsidR="00B57E16" w:rsidRDefault="00B57E16"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328.2pt;margin-top:226.6pt;width:186.95pt;height:42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" stroked="f">
                <v:textbox>
                  <w:txbxContent>
                    <w:p w14:paraId="6E955798" w14:textId="77777777" w:rsidR="007257D2" w:rsidRPr="000040F7" w:rsidRDefault="007257D2" w:rsidP="00813F21">
                      <w:pPr>
                        <w:rPr>
                          <w:b/>
                          <w:color w:val="7030A0"/>
                        </w:rPr>
                      </w:pPr>
                      <w:r>
                        <w:rPr>
                          <w:b/>
                          <w:color w:val="7030A0"/>
                        </w:rPr>
                        <w:t xml:space="preserve"> </w:t>
                      </w:r>
                      <w:proofErr w:type="spellStart"/>
                      <w:r w:rsidRPr="000040F7">
                        <w:rPr>
                          <w:b/>
                          <w:color w:val="7030A0"/>
                        </w:rPr>
                        <w:t>ScreenBackgroundColor</w:t>
                      </w:r>
                      <w:proofErr w:type="spellEnd"/>
                    </w:p>
                    <w:p w14:paraId="724E4618" w14:textId="77777777" w:rsidR="007257D2" w:rsidRDefault="007257D2" w:rsidP="00813F21"/>
                  </w:txbxContent>
                </v:textbox>
              </v:shape>
            </w:pict>
          </mc:Fallback>
        </mc:AlternateContent>
      </w:r>
      <w:r w:rsidR="00311D12">
        <w:rPr>
          <w:noProof/>
        </w:rPr>
        <mc:AlternateContent>
          <mc:Choice Requires="wps">
            <w:drawing>
              <wp:anchor distT="0" distB="0" distL="114300" distR="114300" simplePos="0" relativeHeight="251675648" behindDoc="0" locked="0" layoutInCell="1" allowOverlap="1" wp14:anchorId="42F5F9A2" wp14:editId="56F77090">
                <wp:simplePos x="0" y="0"/>
                <wp:positionH relativeFrom="column">
                  <wp:posOffset>3084499</wp:posOffset>
                </wp:positionH>
                <wp:positionV relativeFrom="paragraph">
                  <wp:posOffset>3019425</wp:posOffset>
                </wp:positionV>
                <wp:extent cx="704850" cy="0"/>
                <wp:effectExtent l="0" t="76200" r="19050" b="152400"/>
                <wp:wrapNone/>
                <wp:docPr id="19" name="Straight Arrow Connector 19"/>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42.85pt;margin-top:237.75pt;width:55.5pt;height: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" strokecolor="#f79646 [3209]" strokeweight="2pt">
                <v:stroke endarrow="open"/>
                <v:shadow on="t" color="black" opacity="24903f" origin=",.5" offset="0,.55556mm"/>
              </v:shape>
            </w:pict>
          </mc:Fallback>
        </mc:AlternateContent>
      </w:r>
      <w:r w:rsidR="00311D12">
        <w:rPr>
          <w:noProof/>
        </w:rPr>
        <mc:AlternateContent>
          <mc:Choice Requires="wps">
            <w:drawing>
              <wp:anchor distT="0" distB="0" distL="114300" distR="114300" simplePos="0" relativeHeight="251667456" behindDoc="0" locked="0" layoutInCell="1" allowOverlap="1" wp14:anchorId="479C6CF7" wp14:editId="5296145E">
                <wp:simplePos x="0" y="0"/>
                <wp:positionH relativeFrom="column">
                  <wp:posOffset>4168444</wp:posOffset>
                </wp:positionH>
                <wp:positionV relativeFrom="paragraph">
                  <wp:posOffset>2257425</wp:posOffset>
                </wp:positionV>
                <wp:extent cx="2374265" cy="5334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91DA631" w14:textId="77777777" w:rsidR="00B57E16" w:rsidRPr="0084274F" w:rsidRDefault="00B57E16" w:rsidP="00813F21">
                            <w:pPr>
                              <w:rPr>
                                <w:b/>
                                <w:color w:val="7030A0"/>
                              </w:rPr>
                            </w:pPr>
                            <w:proofErr w:type="spellStart"/>
                            <w:r w:rsidRPr="0084274F">
                              <w:rPr>
                                <w:b/>
                                <w:color w:val="7030A0"/>
                              </w:rPr>
                              <w:t>ButtonBackgroundColor</w:t>
                            </w:r>
                            <w:proofErr w:type="spellEnd"/>
                          </w:p>
                          <w:p w14:paraId="417D65A4" w14:textId="77777777" w:rsidR="00B57E16" w:rsidRDefault="00B57E16"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2" type="#_x0000_t202" style="position:absolute;margin-left:328.2pt;margin-top:177.75pt;width:186.95pt;height:42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" stroked="f">
                <v:textbox>
                  <w:txbxContent>
                    <w:p w14:paraId="391DA631" w14:textId="77777777" w:rsidR="007257D2" w:rsidRPr="0084274F" w:rsidRDefault="007257D2" w:rsidP="00813F21">
                      <w:pPr>
                        <w:rPr>
                          <w:b/>
                          <w:color w:val="7030A0"/>
                        </w:rPr>
                      </w:pPr>
                      <w:proofErr w:type="spellStart"/>
                      <w:r w:rsidRPr="0084274F">
                        <w:rPr>
                          <w:b/>
                          <w:color w:val="7030A0"/>
                        </w:rPr>
                        <w:t>ButtonBackgroundColor</w:t>
                      </w:r>
                      <w:proofErr w:type="spellEnd"/>
                    </w:p>
                    <w:p w14:paraId="417D65A4" w14:textId="77777777" w:rsidR="007257D2" w:rsidRDefault="007257D2" w:rsidP="00813F21"/>
                  </w:txbxContent>
                </v:textbox>
              </v:shape>
            </w:pict>
          </mc:Fallback>
        </mc:AlternateContent>
      </w:r>
      <w:r w:rsidR="00311D12">
        <w:rPr>
          <w:noProof/>
        </w:rPr>
        <mc:AlternateContent>
          <mc:Choice Requires="wps">
            <w:drawing>
              <wp:anchor distT="0" distB="0" distL="114300" distR="114300" simplePos="0" relativeHeight="251661312" behindDoc="0" locked="0" layoutInCell="1" allowOverlap="1" wp14:anchorId="2A63114B" wp14:editId="7EC7AD97">
                <wp:simplePos x="0" y="0"/>
                <wp:positionH relativeFrom="column">
                  <wp:posOffset>4164026</wp:posOffset>
                </wp:positionH>
                <wp:positionV relativeFrom="paragraph">
                  <wp:posOffset>1324610</wp:posOffset>
                </wp:positionV>
                <wp:extent cx="2374265" cy="533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E845094" w14:textId="77777777" w:rsidR="00B57E16" w:rsidRPr="0084274F" w:rsidRDefault="00B57E16" w:rsidP="00813F21">
                            <w:pPr>
                              <w:rPr>
                                <w:b/>
                                <w:color w:val="7030A0"/>
                              </w:rPr>
                            </w:pPr>
                            <w:proofErr w:type="spellStart"/>
                            <w:r w:rsidRPr="0084274F">
                              <w:rPr>
                                <w:b/>
                                <w:color w:val="7030A0"/>
                              </w:rPr>
                              <w:t>HeaderTextColor</w:t>
                            </w:r>
                            <w:proofErr w:type="spellEnd"/>
                          </w:p>
                          <w:p w14:paraId="15142373" w14:textId="77777777" w:rsidR="00B57E16" w:rsidRDefault="00B57E16"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margin-left:327.9pt;margin-top:104.3pt;width:186.95pt;height:42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" stroked="f">
                <v:textbox>
                  <w:txbxContent>
                    <w:p w14:paraId="5E845094" w14:textId="77777777" w:rsidR="007257D2" w:rsidRPr="0084274F" w:rsidRDefault="007257D2" w:rsidP="00813F21">
                      <w:pPr>
                        <w:rPr>
                          <w:b/>
                          <w:color w:val="7030A0"/>
                        </w:rPr>
                      </w:pPr>
                      <w:proofErr w:type="spellStart"/>
                      <w:r w:rsidRPr="0084274F">
                        <w:rPr>
                          <w:b/>
                          <w:color w:val="7030A0"/>
                        </w:rPr>
                        <w:t>HeaderTextColor</w:t>
                      </w:r>
                      <w:proofErr w:type="spellEnd"/>
                    </w:p>
                    <w:p w14:paraId="15142373" w14:textId="77777777" w:rsidR="007257D2" w:rsidRDefault="007257D2" w:rsidP="00813F21"/>
                  </w:txbxContent>
                </v:textbox>
              </v:shape>
            </w:pict>
          </mc:Fallback>
        </mc:AlternateContent>
      </w:r>
      <w:r w:rsidR="00311D12">
        <w:rPr>
          <w:noProof/>
        </w:rPr>
        <mc:AlternateContent>
          <mc:Choice Requires="wps">
            <w:drawing>
              <wp:anchor distT="0" distB="0" distL="114300" distR="114300" simplePos="0" relativeHeight="251666432" behindDoc="0" locked="0" layoutInCell="1" allowOverlap="1" wp14:anchorId="12F4E484" wp14:editId="3F681AAA">
                <wp:simplePos x="0" y="0"/>
                <wp:positionH relativeFrom="column">
                  <wp:posOffset>4165904</wp:posOffset>
                </wp:positionH>
                <wp:positionV relativeFrom="paragraph">
                  <wp:posOffset>967740</wp:posOffset>
                </wp:positionV>
                <wp:extent cx="2374265" cy="3429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2900"/>
                        </a:xfrm>
                        <a:prstGeom prst="rect">
                          <a:avLst/>
                        </a:prstGeom>
                        <a:solidFill>
                          <a:srgbClr val="FFFFFF"/>
                        </a:solidFill>
                        <a:ln w="9525">
                          <a:noFill/>
                          <a:miter lim="800000"/>
                          <a:headEnd/>
                          <a:tailEnd/>
                        </a:ln>
                      </wps:spPr>
                      <wps:txbx>
                        <w:txbxContent>
                          <w:p w14:paraId="46360719" w14:textId="77777777" w:rsidR="00B57E16" w:rsidRPr="008D290A" w:rsidRDefault="00B57E16" w:rsidP="00813F21">
                            <w:pPr>
                              <w:rPr>
                                <w:b/>
                                <w:color w:val="7030A0"/>
                              </w:rPr>
                            </w:pPr>
                            <w:proofErr w:type="spellStart"/>
                            <w:r w:rsidRPr="008D290A">
                              <w:rPr>
                                <w:b/>
                                <w:color w:val="7030A0"/>
                              </w:rPr>
                              <w:t>NavigationBarTitleColor</w:t>
                            </w:r>
                            <w:proofErr w:type="spellEnd"/>
                          </w:p>
                          <w:p w14:paraId="21BB2EF0" w14:textId="77777777" w:rsidR="00B57E16" w:rsidRDefault="00B57E16"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margin-left:328pt;margin-top:76.2pt;width:186.95pt;height:27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" stroked="f">
                <v:textbox>
                  <w:txbxContent>
                    <w:p w14:paraId="46360719" w14:textId="77777777" w:rsidR="007257D2" w:rsidRPr="008D290A" w:rsidRDefault="007257D2" w:rsidP="00813F21">
                      <w:pPr>
                        <w:rPr>
                          <w:b/>
                          <w:color w:val="7030A0"/>
                        </w:rPr>
                      </w:pPr>
                      <w:proofErr w:type="spellStart"/>
                      <w:r w:rsidRPr="008D290A">
                        <w:rPr>
                          <w:b/>
                          <w:color w:val="7030A0"/>
                        </w:rPr>
                        <w:t>NavigationBarTitleColor</w:t>
                      </w:r>
                      <w:proofErr w:type="spellEnd"/>
                    </w:p>
                    <w:p w14:paraId="21BB2EF0" w14:textId="77777777" w:rsidR="007257D2" w:rsidRDefault="007257D2" w:rsidP="00813F21"/>
                  </w:txbxContent>
                </v:textbox>
              </v:shape>
            </w:pict>
          </mc:Fallback>
        </mc:AlternateContent>
      </w:r>
      <w:r w:rsidR="00311D12">
        <w:rPr>
          <w:noProof/>
        </w:rPr>
        <mc:AlternateContent>
          <mc:Choice Requires="wps">
            <w:drawing>
              <wp:anchor distT="0" distB="0" distL="114300" distR="114300" simplePos="0" relativeHeight="251659264" behindDoc="0" locked="0" layoutInCell="1" allowOverlap="1" wp14:anchorId="6194B3F8" wp14:editId="7A38DE92">
                <wp:simplePos x="0" y="0"/>
                <wp:positionH relativeFrom="column">
                  <wp:posOffset>4149394</wp:posOffset>
                </wp:positionH>
                <wp:positionV relativeFrom="paragraph">
                  <wp:posOffset>323850</wp:posOffset>
                </wp:positionV>
                <wp:extent cx="2374265" cy="5334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2AA814F2" w14:textId="77777777" w:rsidR="00B57E16" w:rsidRPr="0084274F" w:rsidRDefault="00B57E16" w:rsidP="00813F21">
                            <w:pPr>
                              <w:rPr>
                                <w:b/>
                                <w:color w:val="7030A0"/>
                              </w:rPr>
                            </w:pPr>
                            <w:proofErr w:type="spellStart"/>
                            <w:r w:rsidRPr="0084274F">
                              <w:rPr>
                                <w:b/>
                                <w:color w:val="7030A0"/>
                              </w:rPr>
                              <w:t>NavigationBarStartColor</w:t>
                            </w:r>
                            <w:proofErr w:type="spellEnd"/>
                          </w:p>
                          <w:p w14:paraId="0D3864D4" w14:textId="77777777" w:rsidR="00B57E16" w:rsidRPr="0084274F" w:rsidRDefault="00B57E16" w:rsidP="00813F21">
                            <w:pPr>
                              <w:rPr>
                                <w:b/>
                                <w:color w:val="7030A0"/>
                              </w:rPr>
                            </w:pPr>
                            <w:proofErr w:type="spellStart"/>
                            <w:r w:rsidRPr="0084274F">
                              <w:rPr>
                                <w:b/>
                                <w:color w:val="7030A0"/>
                              </w:rPr>
                              <w:t>NavigationBarEndColor</w:t>
                            </w:r>
                            <w:proofErr w:type="spellEnd"/>
                          </w:p>
                          <w:p w14:paraId="4780D57C" w14:textId="77777777" w:rsidR="00B57E16" w:rsidRDefault="00B57E16" w:rsidP="00813F2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margin-left:326.7pt;margin-top:25.5pt;width:186.95pt;height:42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" stroked="f">
                <v:textbox>
                  <w:txbxContent>
                    <w:p w14:paraId="2AA814F2" w14:textId="77777777" w:rsidR="007257D2" w:rsidRPr="0084274F" w:rsidRDefault="007257D2" w:rsidP="00813F21">
                      <w:pPr>
                        <w:rPr>
                          <w:b/>
                          <w:color w:val="7030A0"/>
                        </w:rPr>
                      </w:pPr>
                      <w:proofErr w:type="spellStart"/>
                      <w:r w:rsidRPr="0084274F">
                        <w:rPr>
                          <w:b/>
                          <w:color w:val="7030A0"/>
                        </w:rPr>
                        <w:t>NavigationBarStartColor</w:t>
                      </w:r>
                      <w:proofErr w:type="spellEnd"/>
                    </w:p>
                    <w:p w14:paraId="0D3864D4" w14:textId="77777777" w:rsidR="007257D2" w:rsidRPr="0084274F" w:rsidRDefault="007257D2" w:rsidP="00813F21">
                      <w:pPr>
                        <w:rPr>
                          <w:b/>
                          <w:color w:val="7030A0"/>
                        </w:rPr>
                      </w:pPr>
                      <w:proofErr w:type="spellStart"/>
                      <w:r w:rsidRPr="0084274F">
                        <w:rPr>
                          <w:b/>
                          <w:color w:val="7030A0"/>
                        </w:rPr>
                        <w:t>NavigationBarEndColor</w:t>
                      </w:r>
                      <w:proofErr w:type="spellEnd"/>
                    </w:p>
                    <w:p w14:paraId="4780D57C" w14:textId="77777777" w:rsidR="007257D2" w:rsidRDefault="007257D2" w:rsidP="00813F21"/>
                  </w:txbxContent>
                </v:textbox>
              </v:shape>
            </w:pict>
          </mc:Fallback>
        </mc:AlternateContent>
      </w:r>
      <w:r w:rsidR="00311D12">
        <w:rPr>
          <w:noProof/>
        </w:rPr>
        <mc:AlternateContent>
          <mc:Choice Requires="wps">
            <w:drawing>
              <wp:anchor distT="0" distB="0" distL="114300" distR="114300" simplePos="0" relativeHeight="251669504" behindDoc="0" locked="0" layoutInCell="1" allowOverlap="1" wp14:anchorId="012BD05A" wp14:editId="2B10962B">
                <wp:simplePos x="0" y="0"/>
                <wp:positionH relativeFrom="column">
                  <wp:posOffset>2864181</wp:posOffset>
                </wp:positionH>
                <wp:positionV relativeFrom="paragraph">
                  <wp:posOffset>2400935</wp:posOffset>
                </wp:positionV>
                <wp:extent cx="943389" cy="0"/>
                <wp:effectExtent l="0" t="76200" r="28575" b="152400"/>
                <wp:wrapNone/>
                <wp:docPr id="11" name="Straight Arrow Connector 11"/>
                <wp:cNvGraphicFramePr/>
                <a:graphic xmlns:a="http://schemas.openxmlformats.org/drawingml/2006/main">
                  <a:graphicData uri="http://schemas.microsoft.com/office/word/2010/wordprocessingShape">
                    <wps:wsp>
                      <wps:cNvCnPr/>
                      <wps:spPr>
                        <a:xfrm>
                          <a:off x="0" y="0"/>
                          <a:ext cx="943389"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25.55pt;margin-top:189.05pt;width:74.3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" strokecolor="#f79646 [3209]" strokeweight="2pt">
                <v:stroke endarrow="open"/>
                <v:shadow on="t" color="black" opacity="24903f" origin=",.5" offset="0,.55556mm"/>
              </v:shape>
            </w:pict>
          </mc:Fallback>
        </mc:AlternateContent>
      </w:r>
      <w:r w:rsidR="00311D12">
        <w:rPr>
          <w:noProof/>
        </w:rPr>
        <mc:AlternateContent>
          <mc:Choice Requires="wps">
            <w:drawing>
              <wp:anchor distT="0" distB="0" distL="114300" distR="114300" simplePos="0" relativeHeight="251668480" behindDoc="0" locked="0" layoutInCell="1" allowOverlap="1" wp14:anchorId="1C82205A" wp14:editId="6BCF76BB">
                <wp:simplePos x="0" y="0"/>
                <wp:positionH relativeFrom="column">
                  <wp:posOffset>2429041</wp:posOffset>
                </wp:positionH>
                <wp:positionV relativeFrom="paragraph">
                  <wp:posOffset>1486701</wp:posOffset>
                </wp:positionV>
                <wp:extent cx="1413344" cy="0"/>
                <wp:effectExtent l="0" t="76200" r="15875" b="152400"/>
                <wp:wrapNone/>
                <wp:docPr id="10" name="Straight Arrow Connector 10"/>
                <wp:cNvGraphicFramePr/>
                <a:graphic xmlns:a="http://schemas.openxmlformats.org/drawingml/2006/main">
                  <a:graphicData uri="http://schemas.microsoft.com/office/word/2010/wordprocessingShape">
                    <wps:wsp>
                      <wps:cNvCnPr/>
                      <wps:spPr>
                        <a:xfrm>
                          <a:off x="0" y="0"/>
                          <a:ext cx="1413344"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91.25pt;margin-top:117.05pt;width:111.3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" strokecolor="#f79646 [3209]" strokeweight="2pt">
                <v:stroke endarrow="open"/>
                <v:shadow on="t" color="black" opacity="24903f" origin=",.5" offset="0,.55556mm"/>
              </v:shape>
            </w:pict>
          </mc:Fallback>
        </mc:AlternateContent>
      </w:r>
      <w:r w:rsidR="00311D12">
        <w:rPr>
          <w:noProof/>
        </w:rPr>
        <mc:AlternateContent>
          <mc:Choice Requires="wps">
            <w:drawing>
              <wp:anchor distT="0" distB="0" distL="114300" distR="114300" simplePos="0" relativeHeight="251676672" behindDoc="0" locked="0" layoutInCell="1" allowOverlap="1" wp14:anchorId="165ED740" wp14:editId="154828F2">
                <wp:simplePos x="0" y="0"/>
                <wp:positionH relativeFrom="column">
                  <wp:posOffset>1786255</wp:posOffset>
                </wp:positionH>
                <wp:positionV relativeFrom="paragraph">
                  <wp:posOffset>830884</wp:posOffset>
                </wp:positionV>
                <wp:extent cx="2057400" cy="323850"/>
                <wp:effectExtent l="38100" t="38100" r="76200" b="152400"/>
                <wp:wrapNone/>
                <wp:docPr id="20" name="Elbow Connector 20"/>
                <wp:cNvGraphicFramePr/>
                <a:graphic xmlns:a="http://schemas.openxmlformats.org/drawingml/2006/main">
                  <a:graphicData uri="http://schemas.microsoft.com/office/word/2010/wordprocessingShape">
                    <wps:wsp>
                      <wps:cNvCnPr/>
                      <wps:spPr>
                        <a:xfrm>
                          <a:off x="0" y="0"/>
                          <a:ext cx="2057400" cy="323850"/>
                        </a:xfrm>
                        <a:prstGeom prst="bentConnector3">
                          <a:avLst>
                            <a:gd name="adj1" fmla="val 926"/>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0" o:spid="_x0000_s1026" type="#_x0000_t34" style="position:absolute;margin-left:140.65pt;margin-top:65.4pt;width:162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" adj="200" strokecolor="#f79646 [3209]" strokeweight="2pt">
                <v:stroke endarrow="open"/>
                <v:shadow on="t" color="black" opacity="24903f" origin=",.5" offset="0,.55556mm"/>
              </v:shape>
            </w:pict>
          </mc:Fallback>
        </mc:AlternateContent>
      </w:r>
      <w:r w:rsidR="00311D12">
        <w:rPr>
          <w:noProof/>
        </w:rPr>
        <mc:AlternateContent>
          <mc:Choice Requires="wps">
            <w:drawing>
              <wp:anchor distT="0" distB="0" distL="114300" distR="114300" simplePos="0" relativeHeight="251660288" behindDoc="0" locked="0" layoutInCell="1" allowOverlap="1" wp14:anchorId="48D9CC26" wp14:editId="0714D3CB">
                <wp:simplePos x="0" y="0"/>
                <wp:positionH relativeFrom="column">
                  <wp:posOffset>3114344</wp:posOffset>
                </wp:positionH>
                <wp:positionV relativeFrom="paragraph">
                  <wp:posOffset>609600</wp:posOffset>
                </wp:positionV>
                <wp:extent cx="704850" cy="0"/>
                <wp:effectExtent l="0" t="76200" r="19050" b="152400"/>
                <wp:wrapNone/>
                <wp:docPr id="2" name="Straight Arrow Connector 2"/>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245.2pt;margin-top:48pt;width:55.5pt;height: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" strokecolor="#f79646 [3209]" strokeweight="2pt">
                <v:stroke endarrow="open"/>
                <v:shadow on="t" color="black" opacity="24903f" origin=",.5" offset="0,.55556mm"/>
              </v:shape>
            </w:pict>
          </mc:Fallback>
        </mc:AlternateContent>
      </w:r>
      <w:del w:id="309" w:author="Philips" w:date="2015-12-04T00:00:00Z">
        <w:r w:rsidR="00813F21" w:rsidDel="006574B0">
          <w:rPr>
            <w:noProof/>
          </w:rPr>
          <w:drawing>
            <wp:inline distT="0" distB="0" distL="0" distR="0" wp14:anchorId="5DDA4BCB" wp14:editId="700605FC">
              <wp:extent cx="3212327" cy="8523798"/>
              <wp:effectExtent l="0" t="0" r="7620" b="0"/>
              <wp:docPr id="15" name="Picture 15" descr="C:\Users\310172792\Desktop\newCC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newCCh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3016" cy="8525627"/>
                      </a:xfrm>
                      <a:prstGeom prst="rect">
                        <a:avLst/>
                      </a:prstGeom>
                      <a:noFill/>
                      <a:ln>
                        <a:noFill/>
                      </a:ln>
                    </pic:spPr>
                  </pic:pic>
                </a:graphicData>
              </a:graphic>
            </wp:inline>
          </w:drawing>
        </w:r>
      </w:del>
      <w:ins w:id="310" w:author="Philips" w:date="2015-12-04T00:00:00Z">
        <w:r w:rsidRPr="004D550A">
          <w:rPr>
            <w:rFonts w:cs="Arial"/>
            <w:noProof/>
          </w:rPr>
          <w:drawing>
            <wp:inline distT="0" distB="0" distL="0" distR="0" wp14:anchorId="26E33C54" wp14:editId="1279B649">
              <wp:extent cx="3593989" cy="8294963"/>
              <wp:effectExtent l="0" t="0" r="6985" b="0"/>
              <wp:docPr id="5" name="Picture 5" descr="C:\Users\310172792\Desktop\Ma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MainScre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5688" cy="8298884"/>
                      </a:xfrm>
                      <a:prstGeom prst="rect">
                        <a:avLst/>
                      </a:prstGeom>
                      <a:noFill/>
                      <a:ln>
                        <a:noFill/>
                      </a:ln>
                    </pic:spPr>
                  </pic:pic>
                </a:graphicData>
              </a:graphic>
            </wp:inline>
          </w:drawing>
        </w:r>
      </w:ins>
      <w:r w:rsidR="00813F21">
        <w:tab/>
      </w:r>
    </w:p>
    <w:p w14:paraId="339C9F4D" w14:textId="31284DD8" w:rsidR="000173FB" w:rsidRDefault="000173FB" w:rsidP="000173FB">
      <w:pPr>
        <w:pStyle w:val="Heading4"/>
        <w:rPr>
          <w:rFonts w:eastAsiaTheme="minorEastAsia"/>
          <w:i w:val="0"/>
        </w:rPr>
      </w:pPr>
      <w:bookmarkStart w:id="311" w:name="_Toc431488527"/>
      <w:r>
        <w:rPr>
          <w:rFonts w:eastAsiaTheme="minorEastAsia"/>
          <w:i w:val="0"/>
        </w:rPr>
        <w:lastRenderedPageBreak/>
        <w:t>Product menu configuration</w:t>
      </w:r>
      <w:bookmarkEnd w:id="311"/>
    </w:p>
    <w:p w14:paraId="4911C499" w14:textId="3F4CB2C2" w:rsidR="000173FB" w:rsidRDefault="00F2622B" w:rsidP="000173FB">
      <w:pPr>
        <w:rPr>
          <w:rFonts w:eastAsiaTheme="minorEastAsia"/>
        </w:rPr>
      </w:pPr>
      <w:ins w:id="312" w:author="Philips" w:date="2015-12-04T00:08:00Z">
        <w:r w:rsidRPr="00F2622B">
          <w:rPr>
            <w:rFonts w:eastAsiaTheme="minorEastAsia"/>
            <w:noProof/>
            <w:rPrChange w:id="313">
              <w:rPr>
                <w:noProof/>
              </w:rPr>
            </w:rPrChange>
          </w:rPr>
          <mc:AlternateContent>
            <mc:Choice Requires="wps">
              <w:drawing>
                <wp:anchor distT="0" distB="0" distL="114300" distR="114300" simplePos="0" relativeHeight="251696128" behindDoc="0" locked="0" layoutInCell="1" allowOverlap="1" wp14:anchorId="7C72962A" wp14:editId="7403D2C6">
                  <wp:simplePos x="0" y="0"/>
                  <wp:positionH relativeFrom="column">
                    <wp:posOffset>4003702</wp:posOffset>
                  </wp:positionH>
                  <wp:positionV relativeFrom="paragraph">
                    <wp:posOffset>3037812</wp:posOffset>
                  </wp:positionV>
                  <wp:extent cx="2374265" cy="381635"/>
                  <wp:effectExtent l="0" t="0" r="14605" b="1841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81635"/>
                          </a:xfrm>
                          <a:prstGeom prst="rect">
                            <a:avLst/>
                          </a:prstGeom>
                          <a:solidFill>
                            <a:srgbClr val="FFFFFF"/>
                          </a:solidFill>
                          <a:ln w="9525">
                            <a:solidFill>
                              <a:srgbClr val="000000"/>
                            </a:solidFill>
                            <a:miter lim="800000"/>
                            <a:headEnd/>
                            <a:tailEnd/>
                          </a:ln>
                        </wps:spPr>
                        <wps:txbx>
                          <w:txbxContent>
                            <w:p w14:paraId="3729CB7C" w14:textId="7DC92AC3" w:rsidR="00B57E16" w:rsidRDefault="00B57E16" w:rsidP="00F2622B">
                              <w:proofErr w:type="spellStart"/>
                              <w:ins w:id="314" w:author="sameer sulaiman" w:date="2015-12-04T12:10:00Z">
                                <w:r w:rsidRPr="00C47A0D">
                                  <w:t>ProductMenu</w:t>
                                </w:r>
                              </w:ins>
                              <w:proofErr w:type="spellEnd"/>
                              <w:ins w:id="315" w:author="sameer sulaiman" w:date="2015-12-04T12:11:00Z">
                                <w:r>
                                  <w:t xml:space="preserve">-&gt; </w:t>
                                </w:r>
                                <w:proofErr w:type="spellStart"/>
                                <w:r>
                                  <w:t>LocalizedKey</w:t>
                                </w:r>
                              </w:ins>
                              <w:proofErr w:type="spellEnd"/>
                              <w:ins w:id="316" w:author="Philips" w:date="2015-12-04T00:08:00Z">
                                <w:del w:id="317" w:author="sameer sulaiman" w:date="2015-12-04T12:10:00Z">
                                  <w:r w:rsidDel="00C47A0D">
                                    <w:delText>product_menu_title</w:delText>
                                  </w:r>
                                </w:del>
                              </w:ins>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margin-left:315.25pt;margin-top:239.2pt;width:186.95pt;height:30.05pt;z-index:2516961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">
                  <v:textbox>
                    <w:txbxContent>
                      <w:p w14:paraId="3729CB7C" w14:textId="7DC92AC3" w:rsidR="007257D2" w:rsidRDefault="007257D2" w:rsidP="00F2622B">
                        <w:proofErr w:type="spellStart"/>
                        <w:ins w:id="285" w:author="sameer sulaiman" w:date="2015-12-04T12:10:00Z">
                          <w:r w:rsidRPr="00C47A0D">
                            <w:t>ProductMenu</w:t>
                          </w:r>
                        </w:ins>
                        <w:proofErr w:type="spellEnd"/>
                        <w:ins w:id="286" w:author="sameer sulaiman" w:date="2015-12-04T12:11:00Z">
                          <w:r>
                            <w:t xml:space="preserve">-&gt; </w:t>
                          </w:r>
                          <w:proofErr w:type="spellStart"/>
                          <w:r>
                            <w:t>LocalizedKey</w:t>
                          </w:r>
                        </w:ins>
                        <w:proofErr w:type="spellEnd"/>
                        <w:ins w:id="287" w:author="Philips" w:date="2015-12-04T00:08:00Z">
                          <w:del w:id="288" w:author="sameer sulaiman" w:date="2015-12-04T12:10:00Z">
                            <w:r w:rsidDel="00C47A0D">
                              <w:delText>product_menu_title</w:delText>
                            </w:r>
                          </w:del>
                        </w:ins>
                      </w:p>
                    </w:txbxContent>
                  </v:textbox>
                </v:shape>
              </w:pict>
            </mc:Fallback>
          </mc:AlternateContent>
        </w:r>
      </w:ins>
      <w:ins w:id="318" w:author="Philips" w:date="2015-12-04T00:07:00Z">
        <w:r w:rsidRPr="00F2622B">
          <w:rPr>
            <w:rFonts w:eastAsiaTheme="minorEastAsia"/>
            <w:noProof/>
            <w:rPrChange w:id="319">
              <w:rPr>
                <w:noProof/>
              </w:rPr>
            </w:rPrChange>
          </w:rPr>
          <mc:AlternateContent>
            <mc:Choice Requires="wps">
              <w:drawing>
                <wp:anchor distT="0" distB="0" distL="114300" distR="114300" simplePos="0" relativeHeight="251694080" behindDoc="0" locked="0" layoutInCell="1" allowOverlap="1" wp14:anchorId="5560FB4E" wp14:editId="4BAE4070">
                  <wp:simplePos x="0" y="0"/>
                  <wp:positionH relativeFrom="column">
                    <wp:posOffset>3796085</wp:posOffset>
                  </wp:positionH>
                  <wp:positionV relativeFrom="paragraph">
                    <wp:posOffset>706948</wp:posOffset>
                  </wp:positionV>
                  <wp:extent cx="2374265" cy="381635"/>
                  <wp:effectExtent l="0" t="0" r="14605" b="1841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81635"/>
                          </a:xfrm>
                          <a:prstGeom prst="rect">
                            <a:avLst/>
                          </a:prstGeom>
                          <a:solidFill>
                            <a:srgbClr val="FFFFFF"/>
                          </a:solidFill>
                          <a:ln w="9525">
                            <a:solidFill>
                              <a:srgbClr val="000000"/>
                            </a:solidFill>
                            <a:miter lim="800000"/>
                            <a:headEnd/>
                            <a:tailEnd/>
                          </a:ln>
                        </wps:spPr>
                        <wps:txbx>
                          <w:txbxContent>
                            <w:p w14:paraId="5434462E" w14:textId="7188C76D" w:rsidR="00B57E16" w:rsidRDefault="00B57E16">
                              <w:proofErr w:type="spellStart"/>
                              <w:ins w:id="320" w:author="sameer sulaiman" w:date="2015-12-04T12:05:00Z">
                                <w:r>
                                  <w:t>UI</w:t>
                                </w:r>
                              </w:ins>
                              <w:ins w:id="321" w:author="Philips" w:date="2015-12-04T00:08:00Z">
                                <w:del w:id="322" w:author="sameer sulaiman" w:date="2015-12-04T11:46:00Z">
                                  <w:r w:rsidDel="000D191F">
                                    <w:delText>action_back_button</w:delText>
                                  </w:r>
                                </w:del>
                              </w:ins>
                              <w:ins w:id="323" w:author="sameer sulaiman" w:date="2015-12-04T11:46:00Z">
                                <w:r>
                                  <w:t>Navigationbar</w:t>
                                </w:r>
                              </w:ins>
                              <w:ins w:id="324" w:author="sameer sulaiman" w:date="2015-12-04T11:47:00Z">
                                <w:r>
                                  <w:t>backbutton</w:t>
                                </w:r>
                              </w:ins>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margin-left:298.9pt;margin-top:55.65pt;width:186.95pt;height:30.05pt;z-index:25169408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">
                  <v:textbox>
                    <w:txbxContent>
                      <w:p w14:paraId="5434462E" w14:textId="7188C76D" w:rsidR="007257D2" w:rsidRDefault="007257D2">
                        <w:proofErr w:type="spellStart"/>
                        <w:ins w:id="296" w:author="sameer sulaiman" w:date="2015-12-04T12:05:00Z">
                          <w:r>
                            <w:t>UI</w:t>
                          </w:r>
                        </w:ins>
                        <w:ins w:id="297" w:author="Philips" w:date="2015-12-04T00:08:00Z">
                          <w:del w:id="298" w:author="sameer sulaiman" w:date="2015-12-04T11:46:00Z">
                            <w:r w:rsidDel="000D191F">
                              <w:delText>action_back_button</w:delText>
                            </w:r>
                          </w:del>
                        </w:ins>
                        <w:ins w:id="299" w:author="sameer sulaiman" w:date="2015-12-04T11:46:00Z">
                          <w:r>
                            <w:t>Navigationbar</w:t>
                          </w:r>
                        </w:ins>
                        <w:ins w:id="300" w:author="sameer sulaiman" w:date="2015-12-04T11:47:00Z">
                          <w:r>
                            <w:t>backbutton</w:t>
                          </w:r>
                        </w:ins>
                        <w:proofErr w:type="spellEnd"/>
                      </w:p>
                    </w:txbxContent>
                  </v:textbox>
                </v:shape>
              </w:pict>
            </mc:Fallback>
          </mc:AlternateContent>
        </w:r>
      </w:ins>
      <w:ins w:id="325" w:author="Philips" w:date="2015-12-04T00:05:00Z">
        <w:r>
          <w:rPr>
            <w:noProof/>
          </w:rPr>
          <mc:AlternateContent>
            <mc:Choice Requires="wps">
              <w:drawing>
                <wp:anchor distT="0" distB="0" distL="114300" distR="114300" simplePos="0" relativeHeight="251689984" behindDoc="0" locked="0" layoutInCell="1" allowOverlap="1" wp14:anchorId="4C549325" wp14:editId="0685DFFE">
                  <wp:simplePos x="0" y="0"/>
                  <wp:positionH relativeFrom="column">
                    <wp:posOffset>122555</wp:posOffset>
                  </wp:positionH>
                  <wp:positionV relativeFrom="paragraph">
                    <wp:posOffset>707390</wp:posOffset>
                  </wp:positionV>
                  <wp:extent cx="3529965" cy="182880"/>
                  <wp:effectExtent l="38100" t="38100" r="70485" b="140970"/>
                  <wp:wrapNone/>
                  <wp:docPr id="290" name="Straight Arrow Connector 290"/>
                  <wp:cNvGraphicFramePr/>
                  <a:graphic xmlns:a="http://schemas.openxmlformats.org/drawingml/2006/main">
                    <a:graphicData uri="http://schemas.microsoft.com/office/word/2010/wordprocessingShape">
                      <wps:wsp>
                        <wps:cNvCnPr/>
                        <wps:spPr>
                          <a:xfrm>
                            <a:off x="0" y="0"/>
                            <a:ext cx="3529965" cy="18288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0" o:spid="_x0000_s1026" type="#_x0000_t32" style="position:absolute;margin-left:9.65pt;margin-top:55.7pt;width:277.95pt;height:14.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" strokecolor="#f79646 [3209]" strokeweight="2pt">
                  <v:stroke endarrow="open"/>
                  <v:shadow on="t" color="black" opacity="24903f" origin=",.5" offset="0,.55556mm"/>
                </v:shape>
              </w:pict>
            </mc:Fallback>
          </mc:AlternateContent>
        </w:r>
      </w:ins>
      <w:ins w:id="326" w:author="Philips" w:date="2015-12-04T00:07:00Z">
        <w:r>
          <w:rPr>
            <w:noProof/>
          </w:rPr>
          <mc:AlternateContent>
            <mc:Choice Requires="wps">
              <w:drawing>
                <wp:anchor distT="0" distB="0" distL="114300" distR="114300" simplePos="0" relativeHeight="251692032" behindDoc="0" locked="0" layoutInCell="1" allowOverlap="1" wp14:anchorId="3D58C6C0" wp14:editId="1C248EB4">
                  <wp:simplePos x="0" y="0"/>
                  <wp:positionH relativeFrom="column">
                    <wp:posOffset>2134622</wp:posOffset>
                  </wp:positionH>
                  <wp:positionV relativeFrom="paragraph">
                    <wp:posOffset>3259759</wp:posOffset>
                  </wp:positionV>
                  <wp:extent cx="1868556" cy="0"/>
                  <wp:effectExtent l="0" t="76200" r="17780" b="152400"/>
                  <wp:wrapNone/>
                  <wp:docPr id="291" name="Straight Arrow Connector 291"/>
                  <wp:cNvGraphicFramePr/>
                  <a:graphic xmlns:a="http://schemas.openxmlformats.org/drawingml/2006/main">
                    <a:graphicData uri="http://schemas.microsoft.com/office/word/2010/wordprocessingShape">
                      <wps:wsp>
                        <wps:cNvCnPr/>
                        <wps:spPr>
                          <a:xfrm>
                            <a:off x="0" y="0"/>
                            <a:ext cx="1868556"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1" o:spid="_x0000_s1026" type="#_x0000_t32" style="position:absolute;margin-left:168.1pt;margin-top:256.65pt;width:147.1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" strokecolor="#f79646 [3209]" strokeweight="2pt">
                  <v:stroke endarrow="open"/>
                  <v:shadow on="t" color="black" opacity="24903f" origin=",.5" offset="0,.55556mm"/>
                </v:shape>
              </w:pict>
            </mc:Fallback>
          </mc:AlternateContent>
        </w:r>
      </w:ins>
      <w:ins w:id="327" w:author="Philips" w:date="2015-12-04T00:03:00Z">
        <w:r>
          <w:rPr>
            <w:rFonts w:eastAsiaTheme="minorEastAsia"/>
            <w:noProof/>
            <w:rPrChange w:id="328">
              <w:rPr>
                <w:noProof/>
              </w:rPr>
            </w:rPrChange>
          </w:rPr>
          <w:drawing>
            <wp:inline distT="0" distB="0" distL="0" distR="0" wp14:anchorId="3826CCA3" wp14:editId="0E6DE9B3">
              <wp:extent cx="3362273" cy="7490129"/>
              <wp:effectExtent l="0" t="0" r="0" b="0"/>
              <wp:docPr id="289" name="Picture 289" descr="C:\Users\310172792\Desktop\View produc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View productinf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3908" cy="7493772"/>
                      </a:xfrm>
                      <a:prstGeom prst="rect">
                        <a:avLst/>
                      </a:prstGeom>
                      <a:noFill/>
                      <a:ln>
                        <a:noFill/>
                      </a:ln>
                    </pic:spPr>
                  </pic:pic>
                </a:graphicData>
              </a:graphic>
            </wp:inline>
          </w:drawing>
        </w:r>
      </w:ins>
      <w:del w:id="329" w:author="Philips" w:date="2015-12-04T00:03:00Z">
        <w:r w:rsidR="000173FB" w:rsidDel="00F2622B">
          <w:rPr>
            <w:rFonts w:eastAsiaTheme="minorEastAsia"/>
            <w:noProof/>
            <w:rPrChange w:id="330">
              <w:rPr>
                <w:noProof/>
              </w:rPr>
            </w:rPrChange>
          </w:rPr>
          <w:drawing>
            <wp:inline distT="0" distB="0" distL="0" distR="0" wp14:anchorId="01163B59" wp14:editId="5E02D1BE">
              <wp:extent cx="4977516" cy="611444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7494" cy="6114415"/>
                      </a:xfrm>
                      <a:prstGeom prst="rect">
                        <a:avLst/>
                      </a:prstGeom>
                      <a:noFill/>
                      <a:ln>
                        <a:noFill/>
                      </a:ln>
                    </pic:spPr>
                  </pic:pic>
                </a:graphicData>
              </a:graphic>
            </wp:inline>
          </w:drawing>
        </w:r>
      </w:del>
    </w:p>
    <w:p w14:paraId="2BB9FFEB" w14:textId="77777777" w:rsidR="00662B73" w:rsidRDefault="00662B73" w:rsidP="000173FB">
      <w:pPr>
        <w:rPr>
          <w:rFonts w:eastAsiaTheme="minorEastAsia"/>
        </w:rPr>
      </w:pPr>
    </w:p>
    <w:p w14:paraId="199B932B" w14:textId="4954B0B0" w:rsidR="00662B73" w:rsidDel="00F2622B" w:rsidRDefault="00662B73" w:rsidP="000173FB">
      <w:pPr>
        <w:rPr>
          <w:del w:id="331" w:author="Philips" w:date="2015-12-04T00:04:00Z"/>
          <w:rFonts w:eastAsiaTheme="minorEastAsia"/>
        </w:rPr>
      </w:pPr>
    </w:p>
    <w:p w14:paraId="0069A653" w14:textId="510B3191" w:rsidR="00662B73" w:rsidDel="00F2622B" w:rsidRDefault="00662B73" w:rsidP="000173FB">
      <w:pPr>
        <w:rPr>
          <w:del w:id="332" w:author="Philips" w:date="2015-12-04T00:04:00Z"/>
          <w:rFonts w:eastAsiaTheme="minorEastAsia"/>
        </w:rPr>
      </w:pPr>
    </w:p>
    <w:p w14:paraId="701E7F7D" w14:textId="35797B84" w:rsidR="00662B73" w:rsidDel="00F2622B" w:rsidRDefault="00662B73" w:rsidP="000173FB">
      <w:pPr>
        <w:rPr>
          <w:del w:id="333" w:author="Philips" w:date="2015-12-04T00:04:00Z"/>
          <w:rFonts w:eastAsiaTheme="minorEastAsia"/>
        </w:rPr>
      </w:pPr>
    </w:p>
    <w:p w14:paraId="5D0DC73C" w14:textId="108449C1" w:rsidR="00662B73" w:rsidDel="00F2622B" w:rsidRDefault="00662B73" w:rsidP="000173FB">
      <w:pPr>
        <w:rPr>
          <w:del w:id="334" w:author="Philips" w:date="2015-12-04T00:04:00Z"/>
          <w:rFonts w:eastAsiaTheme="minorEastAsia"/>
        </w:rPr>
      </w:pPr>
    </w:p>
    <w:p w14:paraId="74A1355D" w14:textId="3E0E1993" w:rsidR="00662B73" w:rsidDel="00F2622B" w:rsidRDefault="00662B73" w:rsidP="000173FB">
      <w:pPr>
        <w:rPr>
          <w:del w:id="335" w:author="Philips" w:date="2015-12-04T00:04:00Z"/>
          <w:rFonts w:eastAsiaTheme="minorEastAsia"/>
        </w:rPr>
      </w:pPr>
    </w:p>
    <w:p w14:paraId="6789388E" w14:textId="3DF7F98A" w:rsidR="00662B73" w:rsidDel="00F2622B" w:rsidRDefault="00662B73" w:rsidP="000173FB">
      <w:pPr>
        <w:rPr>
          <w:del w:id="336" w:author="Philips" w:date="2015-12-04T00:04:00Z"/>
          <w:rFonts w:eastAsiaTheme="minorEastAsia"/>
        </w:rPr>
      </w:pPr>
    </w:p>
    <w:p w14:paraId="164B7E86" w14:textId="77777777" w:rsidR="00662B73" w:rsidRDefault="00662B73" w:rsidP="000173FB">
      <w:pPr>
        <w:rPr>
          <w:rFonts w:eastAsiaTheme="minorEastAsia"/>
        </w:rPr>
      </w:pPr>
    </w:p>
    <w:p w14:paraId="69419379" w14:textId="77777777" w:rsidR="00662B73" w:rsidRDefault="00662B73" w:rsidP="000173FB">
      <w:pPr>
        <w:rPr>
          <w:rFonts w:eastAsiaTheme="minorEastAsia"/>
        </w:rPr>
      </w:pPr>
    </w:p>
    <w:p w14:paraId="13C37D06" w14:textId="77777777" w:rsidR="00662B73" w:rsidRDefault="00662B73" w:rsidP="000173FB">
      <w:pPr>
        <w:rPr>
          <w:rFonts w:eastAsiaTheme="minorEastAsia"/>
        </w:rPr>
      </w:pPr>
    </w:p>
    <w:p w14:paraId="4DA01084" w14:textId="77777777" w:rsidR="00662B73" w:rsidRPr="000173FB" w:rsidRDefault="00662B73" w:rsidP="000173FB">
      <w:pPr>
        <w:rPr>
          <w:rFonts w:eastAsiaTheme="minorEastAsia"/>
        </w:rPr>
      </w:pPr>
    </w:p>
    <w:p w14:paraId="1A980C97" w14:textId="4055FFA0" w:rsidR="000173FB" w:rsidRDefault="000173FB" w:rsidP="000173FB">
      <w:pPr>
        <w:pStyle w:val="Heading4"/>
        <w:rPr>
          <w:rFonts w:eastAsiaTheme="minorEastAsia"/>
          <w:i w:val="0"/>
        </w:rPr>
      </w:pPr>
      <w:bookmarkStart w:id="337" w:name="_Toc431488528"/>
      <w:r>
        <w:rPr>
          <w:rFonts w:eastAsiaTheme="minorEastAsia"/>
          <w:i w:val="0"/>
        </w:rPr>
        <w:lastRenderedPageBreak/>
        <w:t>Social provider configuration</w:t>
      </w:r>
      <w:bookmarkEnd w:id="337"/>
    </w:p>
    <w:p w14:paraId="4905909E" w14:textId="1DE8ED78" w:rsidR="00662B73" w:rsidRDefault="00662B73" w:rsidP="00662B73">
      <w:pPr>
        <w:tabs>
          <w:tab w:val="left" w:pos="7170"/>
        </w:tabs>
      </w:pPr>
      <w:r>
        <w:rPr>
          <w:noProof/>
        </w:rPr>
        <w:lastRenderedPageBreak/>
        <mc:AlternateContent>
          <mc:Choice Requires="wps">
            <w:drawing>
              <wp:anchor distT="0" distB="0" distL="114300" distR="114300" simplePos="0" relativeHeight="251682816" behindDoc="0" locked="0" layoutInCell="1" allowOverlap="1" wp14:anchorId="4D4271F8" wp14:editId="3458AB88">
                <wp:simplePos x="0" y="0"/>
                <wp:positionH relativeFrom="column">
                  <wp:posOffset>4250690</wp:posOffset>
                </wp:positionH>
                <wp:positionV relativeFrom="paragraph">
                  <wp:posOffset>4712031</wp:posOffset>
                </wp:positionV>
                <wp:extent cx="1952625" cy="533400"/>
                <wp:effectExtent l="0" t="0" r="9525"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7FDD8187" w14:textId="77777777" w:rsidR="00B57E16" w:rsidRPr="00C228E3" w:rsidRDefault="00B57E16" w:rsidP="00662B73">
                            <w:pPr>
                              <w:rPr>
                                <w:rFonts w:cs="Arial"/>
                                <w:b/>
                                <w:color w:val="7030A0"/>
                                <w:szCs w:val="24"/>
                              </w:rPr>
                            </w:pPr>
                            <w:proofErr w:type="spellStart"/>
                            <w:r>
                              <w:rPr>
                                <w:rFonts w:cs="Arial"/>
                                <w:b/>
                                <w:color w:val="7030A0"/>
                                <w:szCs w:val="24"/>
                              </w:rPr>
                              <w:t>SubHeaderTextColor</w:t>
                            </w:r>
                            <w:proofErr w:type="spellEnd"/>
                          </w:p>
                          <w:p w14:paraId="6FBF0583" w14:textId="77777777" w:rsidR="00B57E16" w:rsidRDefault="00B57E16" w:rsidP="00662B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34.7pt;margin-top:371.05pt;width:153.75pt;height: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" stroked="f">
                <v:textbox>
                  <w:txbxContent>
                    <w:p w14:paraId="7FDD8187" w14:textId="77777777" w:rsidR="007257D2" w:rsidRPr="00C228E3" w:rsidRDefault="007257D2" w:rsidP="00662B73">
                      <w:pPr>
                        <w:rPr>
                          <w:rFonts w:cs="Arial"/>
                          <w:b/>
                          <w:color w:val="7030A0"/>
                          <w:szCs w:val="24"/>
                        </w:rPr>
                      </w:pPr>
                      <w:proofErr w:type="spellStart"/>
                      <w:r>
                        <w:rPr>
                          <w:rFonts w:cs="Arial"/>
                          <w:b/>
                          <w:color w:val="7030A0"/>
                          <w:szCs w:val="24"/>
                        </w:rPr>
                        <w:t>SubHeaderTextColor</w:t>
                      </w:r>
                      <w:proofErr w:type="spellEnd"/>
                    </w:p>
                    <w:p w14:paraId="6FBF0583" w14:textId="77777777" w:rsidR="007257D2" w:rsidRDefault="007257D2" w:rsidP="00662B73"/>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1F07ECC0" wp14:editId="2842B30C">
                <wp:simplePos x="0" y="0"/>
                <wp:positionH relativeFrom="column">
                  <wp:posOffset>1411274</wp:posOffset>
                </wp:positionH>
                <wp:positionV relativeFrom="paragraph">
                  <wp:posOffset>4870975</wp:posOffset>
                </wp:positionV>
                <wp:extent cx="2620037" cy="0"/>
                <wp:effectExtent l="0" t="76200" r="27940" b="152400"/>
                <wp:wrapNone/>
                <wp:docPr id="24" name="Straight Arrow Connector 24"/>
                <wp:cNvGraphicFramePr/>
                <a:graphic xmlns:a="http://schemas.openxmlformats.org/drawingml/2006/main">
                  <a:graphicData uri="http://schemas.microsoft.com/office/word/2010/wordprocessingShape">
                    <wps:wsp>
                      <wps:cNvCnPr/>
                      <wps:spPr>
                        <a:xfrm>
                          <a:off x="0" y="0"/>
                          <a:ext cx="2620037"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11.1pt;margin-top:383.55pt;width:206.3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"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85888" behindDoc="0" locked="0" layoutInCell="1" allowOverlap="1" wp14:anchorId="180B29C1" wp14:editId="28B22EB0">
                <wp:simplePos x="0" y="0"/>
                <wp:positionH relativeFrom="column">
                  <wp:posOffset>4235119</wp:posOffset>
                </wp:positionH>
                <wp:positionV relativeFrom="paragraph">
                  <wp:posOffset>3649345</wp:posOffset>
                </wp:positionV>
                <wp:extent cx="1952625" cy="533400"/>
                <wp:effectExtent l="0" t="0" r="9525"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1443B51F" w14:textId="77777777" w:rsidR="00B57E16" w:rsidRPr="00C228E3" w:rsidRDefault="00B57E16" w:rsidP="00662B73">
                            <w:pPr>
                              <w:rPr>
                                <w:rFonts w:cs="Arial"/>
                                <w:b/>
                                <w:color w:val="7030A0"/>
                                <w:szCs w:val="24"/>
                              </w:rPr>
                            </w:pPr>
                            <w:proofErr w:type="spellStart"/>
                            <w:r>
                              <w:rPr>
                                <w:rFonts w:cs="Arial"/>
                                <w:b/>
                                <w:color w:val="7030A0"/>
                                <w:szCs w:val="24"/>
                              </w:rPr>
                              <w:t>IconName</w:t>
                            </w:r>
                            <w:proofErr w:type="spellEnd"/>
                            <w:r>
                              <w:rPr>
                                <w:rFonts w:cs="Arial"/>
                                <w:b/>
                                <w:color w:val="7030A0"/>
                                <w:szCs w:val="24"/>
                              </w:rPr>
                              <w:t xml:space="preserve"> under </w:t>
                            </w:r>
                            <w:proofErr w:type="spellStart"/>
                            <w:r>
                              <w:rPr>
                                <w:rFonts w:cs="Arial"/>
                                <w:b/>
                                <w:color w:val="7030A0"/>
                                <w:szCs w:val="24"/>
                              </w:rPr>
                              <w:t>SocialListProviders</w:t>
                            </w:r>
                            <w:proofErr w:type="spellEnd"/>
                          </w:p>
                          <w:p w14:paraId="0488243B" w14:textId="77777777" w:rsidR="00B57E16" w:rsidRDefault="00B57E16" w:rsidP="00662B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33.45pt;margin-top:287.35pt;width:153.75pt;height: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" stroked="f">
                <v:textbox>
                  <w:txbxContent>
                    <w:p w14:paraId="1443B51F" w14:textId="77777777" w:rsidR="007257D2" w:rsidRPr="00C228E3" w:rsidRDefault="007257D2" w:rsidP="00662B73">
                      <w:pPr>
                        <w:rPr>
                          <w:rFonts w:cs="Arial"/>
                          <w:b/>
                          <w:color w:val="7030A0"/>
                          <w:szCs w:val="24"/>
                        </w:rPr>
                      </w:pPr>
                      <w:proofErr w:type="spellStart"/>
                      <w:r>
                        <w:rPr>
                          <w:rFonts w:cs="Arial"/>
                          <w:b/>
                          <w:color w:val="7030A0"/>
                          <w:szCs w:val="24"/>
                        </w:rPr>
                        <w:t>IconName</w:t>
                      </w:r>
                      <w:proofErr w:type="spellEnd"/>
                      <w:r>
                        <w:rPr>
                          <w:rFonts w:cs="Arial"/>
                          <w:b/>
                          <w:color w:val="7030A0"/>
                          <w:szCs w:val="24"/>
                        </w:rPr>
                        <w:t xml:space="preserve"> under </w:t>
                      </w:r>
                      <w:proofErr w:type="spellStart"/>
                      <w:r>
                        <w:rPr>
                          <w:rFonts w:cs="Arial"/>
                          <w:b/>
                          <w:color w:val="7030A0"/>
                          <w:szCs w:val="24"/>
                        </w:rPr>
                        <w:t>SocialListProviders</w:t>
                      </w:r>
                      <w:proofErr w:type="spellEnd"/>
                    </w:p>
                    <w:p w14:paraId="0488243B" w14:textId="77777777" w:rsidR="007257D2" w:rsidRDefault="007257D2" w:rsidP="00662B73"/>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5B2F4EAC" wp14:editId="7C4AD08F">
                <wp:simplePos x="0" y="0"/>
                <wp:positionH relativeFrom="column">
                  <wp:posOffset>647700</wp:posOffset>
                </wp:positionH>
                <wp:positionV relativeFrom="paragraph">
                  <wp:posOffset>3359896</wp:posOffset>
                </wp:positionV>
                <wp:extent cx="3403048" cy="447675"/>
                <wp:effectExtent l="57150" t="38100" r="83185" b="142875"/>
                <wp:wrapNone/>
                <wp:docPr id="28" name="Elbow Connector 28"/>
                <wp:cNvGraphicFramePr/>
                <a:graphic xmlns:a="http://schemas.openxmlformats.org/drawingml/2006/main">
                  <a:graphicData uri="http://schemas.microsoft.com/office/word/2010/wordprocessingShape">
                    <wps:wsp>
                      <wps:cNvCnPr/>
                      <wps:spPr>
                        <a:xfrm>
                          <a:off x="0" y="0"/>
                          <a:ext cx="3403048" cy="447675"/>
                        </a:xfrm>
                        <a:prstGeom prst="bentConnector3">
                          <a:avLst>
                            <a:gd name="adj1" fmla="val -470"/>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id="Elbow Connector 28" o:spid="_x0000_s1026" type="#_x0000_t34" style="position:absolute;margin-left:51pt;margin-top:264.55pt;width:267.95pt;height:35.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" adj="-102"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83840" behindDoc="0" locked="0" layoutInCell="1" allowOverlap="1" wp14:anchorId="6EF6EDA5" wp14:editId="02EC6C3B">
                <wp:simplePos x="0" y="0"/>
                <wp:positionH relativeFrom="column">
                  <wp:posOffset>4259580</wp:posOffset>
                </wp:positionH>
                <wp:positionV relativeFrom="paragraph">
                  <wp:posOffset>2113584</wp:posOffset>
                </wp:positionV>
                <wp:extent cx="1952625" cy="533400"/>
                <wp:effectExtent l="0" t="0" r="9525"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133633F7" w14:textId="77777777" w:rsidR="00B57E16" w:rsidRDefault="00B57E16" w:rsidP="00662B73">
                            <w:pPr>
                              <w:rPr>
                                <w:rFonts w:cs="Arial"/>
                                <w:b/>
                                <w:color w:val="7030A0"/>
                                <w:szCs w:val="24"/>
                              </w:rPr>
                            </w:pPr>
                            <w:proofErr w:type="spellStart"/>
                            <w:r>
                              <w:rPr>
                                <w:rFonts w:cs="Arial"/>
                                <w:b/>
                                <w:color w:val="7030A0"/>
                                <w:szCs w:val="24"/>
                              </w:rPr>
                              <w:t>LocalisedKey</w:t>
                            </w:r>
                            <w:proofErr w:type="spellEnd"/>
                            <w:r>
                              <w:rPr>
                                <w:rFonts w:cs="Arial"/>
                                <w:b/>
                                <w:color w:val="7030A0"/>
                                <w:szCs w:val="24"/>
                              </w:rPr>
                              <w:t xml:space="preserve"> under</w:t>
                            </w:r>
                          </w:p>
                          <w:p w14:paraId="217440C2" w14:textId="77777777" w:rsidR="00B57E16" w:rsidRPr="00C228E3" w:rsidRDefault="00B57E16" w:rsidP="00662B73">
                            <w:pPr>
                              <w:rPr>
                                <w:rFonts w:cs="Arial"/>
                                <w:b/>
                                <w:color w:val="7030A0"/>
                                <w:szCs w:val="24"/>
                              </w:rPr>
                            </w:pPr>
                            <w:proofErr w:type="spellStart"/>
                            <w:r>
                              <w:rPr>
                                <w:rFonts w:cs="Arial"/>
                                <w:b/>
                                <w:color w:val="7030A0"/>
                                <w:szCs w:val="24"/>
                              </w:rPr>
                              <w:t>SocialListProviders</w:t>
                            </w:r>
                            <w:proofErr w:type="spellEnd"/>
                          </w:p>
                          <w:p w14:paraId="03E50488" w14:textId="77777777" w:rsidR="00B57E16" w:rsidRDefault="00B57E16" w:rsidP="00662B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35.4pt;margin-top:166.4pt;width:153.75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" stroked="f">
                <v:textbox>
                  <w:txbxContent>
                    <w:p w14:paraId="133633F7" w14:textId="77777777" w:rsidR="007257D2" w:rsidRDefault="007257D2" w:rsidP="00662B73">
                      <w:pPr>
                        <w:rPr>
                          <w:rFonts w:cs="Arial"/>
                          <w:b/>
                          <w:color w:val="7030A0"/>
                          <w:szCs w:val="24"/>
                        </w:rPr>
                      </w:pPr>
                      <w:proofErr w:type="spellStart"/>
                      <w:r>
                        <w:rPr>
                          <w:rFonts w:cs="Arial"/>
                          <w:b/>
                          <w:color w:val="7030A0"/>
                          <w:szCs w:val="24"/>
                        </w:rPr>
                        <w:t>LocalisedKey</w:t>
                      </w:r>
                      <w:proofErr w:type="spellEnd"/>
                      <w:r>
                        <w:rPr>
                          <w:rFonts w:cs="Arial"/>
                          <w:b/>
                          <w:color w:val="7030A0"/>
                          <w:szCs w:val="24"/>
                        </w:rPr>
                        <w:t xml:space="preserve"> under</w:t>
                      </w:r>
                    </w:p>
                    <w:p w14:paraId="217440C2" w14:textId="77777777" w:rsidR="007257D2" w:rsidRPr="00C228E3" w:rsidRDefault="007257D2" w:rsidP="00662B73">
                      <w:pPr>
                        <w:rPr>
                          <w:rFonts w:cs="Arial"/>
                          <w:b/>
                          <w:color w:val="7030A0"/>
                          <w:szCs w:val="24"/>
                        </w:rPr>
                      </w:pPr>
                      <w:proofErr w:type="spellStart"/>
                      <w:r>
                        <w:rPr>
                          <w:rFonts w:cs="Arial"/>
                          <w:b/>
                          <w:color w:val="7030A0"/>
                          <w:szCs w:val="24"/>
                        </w:rPr>
                        <w:t>SocialListProviders</w:t>
                      </w:r>
                      <w:proofErr w:type="spellEnd"/>
                    </w:p>
                    <w:p w14:paraId="03E50488" w14:textId="77777777" w:rsidR="007257D2" w:rsidRDefault="007257D2" w:rsidP="00662B73"/>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6F87C56E" wp14:editId="594855C5">
                <wp:simplePos x="0" y="0"/>
                <wp:positionH relativeFrom="column">
                  <wp:posOffset>1975816</wp:posOffset>
                </wp:positionH>
                <wp:positionV relativeFrom="paragraph">
                  <wp:posOffset>2310655</wp:posOffset>
                </wp:positionV>
                <wp:extent cx="2056075" cy="0"/>
                <wp:effectExtent l="0" t="76200" r="20955" b="152400"/>
                <wp:wrapNone/>
                <wp:docPr id="25" name="Straight Arrow Connector 25"/>
                <wp:cNvGraphicFramePr/>
                <a:graphic xmlns:a="http://schemas.openxmlformats.org/drawingml/2006/main">
                  <a:graphicData uri="http://schemas.microsoft.com/office/word/2010/wordprocessingShape">
                    <wps:wsp>
                      <wps:cNvCnPr/>
                      <wps:spPr>
                        <a:xfrm>
                          <a:off x="0" y="0"/>
                          <a:ext cx="205607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55.6pt;margin-top:181.95pt;width:161.9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"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87936" behindDoc="0" locked="0" layoutInCell="1" allowOverlap="1" wp14:anchorId="7589E3E6" wp14:editId="2AB30780">
                <wp:simplePos x="0" y="0"/>
                <wp:positionH relativeFrom="column">
                  <wp:posOffset>4160824</wp:posOffset>
                </wp:positionH>
                <wp:positionV relativeFrom="paragraph">
                  <wp:posOffset>955040</wp:posOffset>
                </wp:positionV>
                <wp:extent cx="1952625" cy="533400"/>
                <wp:effectExtent l="0" t="0" r="952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10A680C8" w14:textId="77777777" w:rsidR="00B57E16" w:rsidRPr="00C228E3" w:rsidRDefault="00B57E16" w:rsidP="00662B73">
                            <w:pPr>
                              <w:rPr>
                                <w:rFonts w:cs="Arial"/>
                                <w:b/>
                                <w:color w:val="7030A0"/>
                                <w:szCs w:val="24"/>
                              </w:rPr>
                            </w:pPr>
                            <w:proofErr w:type="spellStart"/>
                            <w:r>
                              <w:rPr>
                                <w:rFonts w:cs="Arial"/>
                                <w:b/>
                                <w:color w:val="7030A0"/>
                                <w:szCs w:val="24"/>
                              </w:rPr>
                              <w:t>NavigationBarBackButtonIcon</w:t>
                            </w:r>
                            <w:proofErr w:type="spellEnd"/>
                          </w:p>
                          <w:p w14:paraId="5EA7308D" w14:textId="77777777" w:rsidR="00B57E16" w:rsidRDefault="00B57E16" w:rsidP="00662B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327.6pt;margin-top:75.2pt;width:153.75pt;height: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" stroked="f">
                <v:textbox>
                  <w:txbxContent>
                    <w:p w14:paraId="10A680C8" w14:textId="77777777" w:rsidR="007257D2" w:rsidRPr="00C228E3" w:rsidRDefault="007257D2" w:rsidP="00662B73">
                      <w:pPr>
                        <w:rPr>
                          <w:rFonts w:cs="Arial"/>
                          <w:b/>
                          <w:color w:val="7030A0"/>
                          <w:szCs w:val="24"/>
                        </w:rPr>
                      </w:pPr>
                      <w:proofErr w:type="spellStart"/>
                      <w:r>
                        <w:rPr>
                          <w:rFonts w:cs="Arial"/>
                          <w:b/>
                          <w:color w:val="7030A0"/>
                          <w:szCs w:val="24"/>
                        </w:rPr>
                        <w:t>NavigationBarBackButtonIcon</w:t>
                      </w:r>
                      <w:proofErr w:type="spellEnd"/>
                    </w:p>
                    <w:p w14:paraId="5EA7308D" w14:textId="77777777" w:rsidR="007257D2" w:rsidRDefault="007257D2" w:rsidP="00662B73"/>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76F57C5D" wp14:editId="0BEAD3E9">
                <wp:simplePos x="0" y="0"/>
                <wp:positionH relativeFrom="column">
                  <wp:posOffset>147016</wp:posOffset>
                </wp:positionH>
                <wp:positionV relativeFrom="paragraph">
                  <wp:posOffset>728345</wp:posOffset>
                </wp:positionV>
                <wp:extent cx="3904091" cy="447675"/>
                <wp:effectExtent l="57150" t="38100" r="96520" b="142875"/>
                <wp:wrapNone/>
                <wp:docPr id="30" name="Elbow Connector 30"/>
                <wp:cNvGraphicFramePr/>
                <a:graphic xmlns:a="http://schemas.openxmlformats.org/drawingml/2006/main">
                  <a:graphicData uri="http://schemas.microsoft.com/office/word/2010/wordprocessingShape">
                    <wps:wsp>
                      <wps:cNvCnPr/>
                      <wps:spPr>
                        <a:xfrm>
                          <a:off x="0" y="0"/>
                          <a:ext cx="3904091" cy="447675"/>
                        </a:xfrm>
                        <a:prstGeom prst="bentConnector3">
                          <a:avLst>
                            <a:gd name="adj1" fmla="val -307"/>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id="Elbow Connector 30" o:spid="_x0000_s1026" type="#_x0000_t34" style="position:absolute;margin-left:11.6pt;margin-top:57.35pt;width:307.4pt;height:35.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" adj="-66" strokecolor="#f79646 [3209]" strokeweight="2pt">
                <v:stroke endarrow="open"/>
                <v:shadow on="t" color="black" opacity="24903f" origin=",.5" offset="0,.55556mm"/>
              </v:shape>
            </w:pict>
          </mc:Fallback>
        </mc:AlternateContent>
      </w:r>
      <w:r>
        <w:rPr>
          <w:noProof/>
        </w:rPr>
        <w:drawing>
          <wp:inline distT="0" distB="0" distL="0" distR="0" wp14:anchorId="6DA48BD0" wp14:editId="4065E7A7">
            <wp:extent cx="3355450" cy="8794141"/>
            <wp:effectExtent l="0" t="0" r="0" b="6985"/>
            <wp:docPr id="23" name="Picture 23" descr="C:\Users\310172792\Desktop\new cc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10172792\Desktop\new cccontac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9183" cy="8803925"/>
                    </a:xfrm>
                    <a:prstGeom prst="rect">
                      <a:avLst/>
                    </a:prstGeom>
                    <a:noFill/>
                    <a:ln>
                      <a:noFill/>
                    </a:ln>
                  </pic:spPr>
                </pic:pic>
              </a:graphicData>
            </a:graphic>
          </wp:inline>
        </w:drawing>
      </w:r>
    </w:p>
    <w:p w14:paraId="36D63241" w14:textId="6CD8C4E1" w:rsidR="00AF5B03" w:rsidRPr="00AF5B03" w:rsidRDefault="00E722B4" w:rsidP="00AF5B03">
      <w:pPr>
        <w:pStyle w:val="Heading1"/>
      </w:pPr>
      <w:bookmarkStart w:id="338" w:name="_Toc431488529"/>
      <w:bookmarkStart w:id="339" w:name="_Toc297311305"/>
      <w:bookmarkEnd w:id="231"/>
      <w:r>
        <w:rPr>
          <w:rFonts w:cs="Arial"/>
          <w:szCs w:val="24"/>
        </w:rPr>
        <w:lastRenderedPageBreak/>
        <w:t>Vertical features customization</w:t>
      </w:r>
      <w:bookmarkEnd w:id="338"/>
    </w:p>
    <w:p w14:paraId="6B2338CE" w14:textId="6703024D" w:rsidR="00263F6F" w:rsidRPr="00303FCC" w:rsidRDefault="00263F6F" w:rsidP="0056379C">
      <w:pPr>
        <w:pStyle w:val="ListParagraph"/>
        <w:numPr>
          <w:ilvl w:val="1"/>
          <w:numId w:val="33"/>
        </w:numPr>
        <w:rPr>
          <w:rFonts w:cs="Arial"/>
          <w:szCs w:val="24"/>
        </w:rPr>
      </w:pPr>
      <w:r w:rsidRPr="00303FCC">
        <w:rPr>
          <w:rFonts w:cs="Arial"/>
          <w:szCs w:val="24"/>
        </w:rPr>
        <w:t>App can add its own button by passing valid string for button title and icon resource name in configuration file.</w:t>
      </w:r>
    </w:p>
    <w:p w14:paraId="14245BFC" w14:textId="77777777" w:rsidR="009568E2" w:rsidRPr="00303FCC" w:rsidRDefault="009568E2" w:rsidP="009568E2">
      <w:pPr>
        <w:pStyle w:val="ListParagraph"/>
        <w:ind w:left="1440"/>
        <w:rPr>
          <w:rFonts w:cs="Arial"/>
          <w:szCs w:val="24"/>
        </w:rPr>
      </w:pPr>
    </w:p>
    <w:p w14:paraId="2530E259" w14:textId="5AAAA096" w:rsidR="0056379C" w:rsidRPr="00303FCC" w:rsidRDefault="0056379C" w:rsidP="0056379C">
      <w:pPr>
        <w:pStyle w:val="ListParagraph"/>
        <w:numPr>
          <w:ilvl w:val="1"/>
          <w:numId w:val="33"/>
        </w:numPr>
        <w:rPr>
          <w:rFonts w:cs="Arial"/>
          <w:szCs w:val="24"/>
        </w:rPr>
      </w:pPr>
      <w:r w:rsidRPr="00303FCC">
        <w:rPr>
          <w:rFonts w:cs="Arial"/>
          <w:szCs w:val="24"/>
        </w:rPr>
        <w:t xml:space="preserve">Application has to set product information like product title, </w:t>
      </w:r>
      <w:proofErr w:type="spellStart"/>
      <w:r w:rsidRPr="00303FCC">
        <w:rPr>
          <w:rFonts w:cs="Arial"/>
          <w:szCs w:val="24"/>
        </w:rPr>
        <w:t>ctn</w:t>
      </w:r>
      <w:proofErr w:type="spellEnd"/>
      <w:r w:rsidRPr="00303FCC">
        <w:rPr>
          <w:rFonts w:cs="Arial"/>
          <w:szCs w:val="24"/>
        </w:rPr>
        <w:t xml:space="preserve">, and category </w:t>
      </w:r>
      <w:proofErr w:type="spellStart"/>
      <w:r w:rsidRPr="00303FCC">
        <w:rPr>
          <w:rFonts w:cs="Arial"/>
          <w:szCs w:val="24"/>
        </w:rPr>
        <w:t>etc</w:t>
      </w:r>
      <w:proofErr w:type="spellEnd"/>
      <w:r w:rsidRPr="00303FCC">
        <w:rPr>
          <w:rFonts w:cs="Arial"/>
          <w:szCs w:val="24"/>
        </w:rPr>
        <w:t xml:space="preserve"> by overriding “</w:t>
      </w:r>
      <w:proofErr w:type="spellStart"/>
      <w:r w:rsidRPr="00303FCC">
        <w:rPr>
          <w:rFonts w:cs="Arial"/>
          <w:szCs w:val="24"/>
        </w:rPr>
        <w:t>DCConsumerProductInfoProtocol</w:t>
      </w:r>
      <w:proofErr w:type="spellEnd"/>
      <w:r w:rsidRPr="00303FCC">
        <w:rPr>
          <w:rFonts w:cs="Arial"/>
          <w:szCs w:val="24"/>
        </w:rPr>
        <w:t>” class.</w:t>
      </w:r>
    </w:p>
    <w:p w14:paraId="068DE871" w14:textId="77777777" w:rsidR="009568E2" w:rsidRPr="00303FCC" w:rsidRDefault="009568E2" w:rsidP="009568E2">
      <w:pPr>
        <w:pStyle w:val="ListParagraph"/>
        <w:rPr>
          <w:rFonts w:cs="Arial"/>
          <w:szCs w:val="24"/>
        </w:rPr>
      </w:pPr>
    </w:p>
    <w:p w14:paraId="51E98486" w14:textId="77777777" w:rsidR="009568E2" w:rsidRPr="00303FCC" w:rsidRDefault="009568E2" w:rsidP="009568E2">
      <w:pPr>
        <w:pStyle w:val="ListParagraph"/>
        <w:ind w:left="1440"/>
        <w:rPr>
          <w:rFonts w:cs="Arial"/>
          <w:szCs w:val="24"/>
        </w:rPr>
      </w:pPr>
    </w:p>
    <w:p w14:paraId="2686F53E" w14:textId="681ED76D" w:rsidR="0056379C" w:rsidRPr="00303FCC" w:rsidRDefault="0056379C" w:rsidP="0056379C">
      <w:pPr>
        <w:pStyle w:val="ListParagraph"/>
        <w:numPr>
          <w:ilvl w:val="1"/>
          <w:numId w:val="33"/>
        </w:numPr>
        <w:rPr>
          <w:rFonts w:cs="Arial"/>
          <w:szCs w:val="24"/>
        </w:rPr>
      </w:pPr>
      <w:r w:rsidRPr="00303FCC">
        <w:rPr>
          <w:rFonts w:cs="Arial"/>
          <w:szCs w:val="24"/>
        </w:rPr>
        <w:t xml:space="preserve">Also application has to implement protocols like </w:t>
      </w:r>
      <w:proofErr w:type="spellStart"/>
      <w:r w:rsidRPr="00303FCC">
        <w:rPr>
          <w:rFonts w:cs="Arial"/>
          <w:szCs w:val="24"/>
        </w:rPr>
        <w:t>MainMenuDelegate</w:t>
      </w:r>
      <w:proofErr w:type="spellEnd"/>
      <w:r w:rsidRPr="00303FCC">
        <w:rPr>
          <w:rFonts w:cs="Arial"/>
          <w:szCs w:val="24"/>
        </w:rPr>
        <w:t xml:space="preserve">,                  </w:t>
      </w:r>
    </w:p>
    <w:p w14:paraId="4ADE84F1" w14:textId="77777777" w:rsidR="00AD1EA6" w:rsidRPr="00303FCC" w:rsidRDefault="0056379C" w:rsidP="00AD1EA6">
      <w:pPr>
        <w:pStyle w:val="ListParagraph"/>
        <w:ind w:left="1440"/>
        <w:rPr>
          <w:rFonts w:cs="Arial"/>
          <w:szCs w:val="24"/>
        </w:rPr>
      </w:pPr>
      <w:proofErr w:type="spellStart"/>
      <w:r w:rsidRPr="00303FCC">
        <w:rPr>
          <w:rFonts w:cs="Arial"/>
          <w:szCs w:val="24"/>
        </w:rPr>
        <w:t>ProductMenuDelegate</w:t>
      </w:r>
      <w:proofErr w:type="spellEnd"/>
      <w:r w:rsidRPr="00303FCC">
        <w:rPr>
          <w:rFonts w:cs="Arial"/>
          <w:szCs w:val="24"/>
        </w:rPr>
        <w:t xml:space="preserve">, and </w:t>
      </w:r>
      <w:proofErr w:type="spellStart"/>
      <w:r w:rsidRPr="00303FCC">
        <w:rPr>
          <w:rFonts w:cs="Arial"/>
          <w:szCs w:val="24"/>
        </w:rPr>
        <w:t>SocialProviderDelegate</w:t>
      </w:r>
      <w:proofErr w:type="spellEnd"/>
      <w:r w:rsidRPr="00303FCC">
        <w:rPr>
          <w:rFonts w:cs="Arial"/>
          <w:szCs w:val="24"/>
        </w:rPr>
        <w:t>.</w:t>
      </w:r>
    </w:p>
    <w:p w14:paraId="662A53AF" w14:textId="77777777" w:rsidR="00AD1EA6" w:rsidRPr="00303FCC" w:rsidRDefault="00AD1EA6" w:rsidP="00AD1EA6">
      <w:pPr>
        <w:pStyle w:val="ListParagraph"/>
        <w:ind w:left="1440"/>
        <w:rPr>
          <w:rFonts w:cs="Arial"/>
          <w:szCs w:val="24"/>
        </w:rPr>
      </w:pPr>
    </w:p>
    <w:p w14:paraId="6D261094" w14:textId="2C1924EC" w:rsidR="00AD1EA6" w:rsidRPr="00303FCC" w:rsidRDefault="00AD1EA6" w:rsidP="00AD1EA6">
      <w:pPr>
        <w:pStyle w:val="ListParagraph"/>
        <w:numPr>
          <w:ilvl w:val="0"/>
          <w:numId w:val="26"/>
        </w:numPr>
        <w:spacing w:before="100" w:beforeAutospacing="1" w:after="100" w:afterAutospacing="1"/>
        <w:rPr>
          <w:rFonts w:cs="Arial"/>
          <w:szCs w:val="24"/>
        </w:rPr>
      </w:pPr>
      <w:proofErr w:type="spellStart"/>
      <w:r w:rsidRPr="00303FCC">
        <w:rPr>
          <w:rFonts w:cs="Arial"/>
          <w:szCs w:val="24"/>
        </w:rPr>
        <w:t>MainMenuDelegate</w:t>
      </w:r>
      <w:proofErr w:type="spellEnd"/>
      <w:r w:rsidRPr="00303FCC">
        <w:rPr>
          <w:rFonts w:cs="Arial"/>
          <w:szCs w:val="24"/>
        </w:rPr>
        <w:t xml:space="preserve"> – Invoked on click of each button on support home page. This helps in configuring features on main/home page.</w:t>
      </w:r>
    </w:p>
    <w:p w14:paraId="6856DC53" w14:textId="3D1E5B9D" w:rsidR="00AD1EA6" w:rsidRPr="00303FCC" w:rsidRDefault="00AD1EA6" w:rsidP="00AD1EA6">
      <w:pPr>
        <w:pStyle w:val="ListParagraph"/>
        <w:numPr>
          <w:ilvl w:val="0"/>
          <w:numId w:val="26"/>
        </w:numPr>
        <w:spacing w:before="100" w:beforeAutospacing="1" w:after="100" w:afterAutospacing="1"/>
        <w:rPr>
          <w:rFonts w:cs="Arial"/>
          <w:szCs w:val="24"/>
        </w:rPr>
      </w:pPr>
      <w:proofErr w:type="spellStart"/>
      <w:r w:rsidRPr="00303FCC">
        <w:rPr>
          <w:rFonts w:cs="Arial"/>
          <w:szCs w:val="24"/>
        </w:rPr>
        <w:t>ProductMenuDelegate</w:t>
      </w:r>
      <w:proofErr w:type="spellEnd"/>
      <w:r w:rsidRPr="00303FCC">
        <w:rPr>
          <w:rFonts w:cs="Arial"/>
          <w:szCs w:val="24"/>
        </w:rPr>
        <w:t xml:space="preserve"> – Invoked on click of each button on product info page. This helps in configuring features on product info page.</w:t>
      </w:r>
    </w:p>
    <w:p w14:paraId="674F3ED5" w14:textId="0B7D1A91" w:rsidR="00AD1EA6" w:rsidRPr="00303FCC" w:rsidRDefault="00AD1EA6" w:rsidP="00AD1EA6">
      <w:pPr>
        <w:pStyle w:val="ListParagraph"/>
        <w:numPr>
          <w:ilvl w:val="0"/>
          <w:numId w:val="26"/>
        </w:numPr>
        <w:spacing w:before="100" w:beforeAutospacing="1" w:after="100" w:afterAutospacing="1"/>
        <w:rPr>
          <w:rFonts w:cs="Arial"/>
          <w:szCs w:val="24"/>
        </w:rPr>
      </w:pPr>
      <w:proofErr w:type="spellStart"/>
      <w:r w:rsidRPr="00303FCC">
        <w:rPr>
          <w:rFonts w:cs="Arial"/>
          <w:szCs w:val="24"/>
        </w:rPr>
        <w:t>SocialProviderDelegate</w:t>
      </w:r>
      <w:proofErr w:type="spellEnd"/>
      <w:r w:rsidRPr="00303FCC">
        <w:rPr>
          <w:rFonts w:cs="Arial"/>
          <w:szCs w:val="24"/>
        </w:rPr>
        <w:t xml:space="preserve"> – Invoked on click of each social provider buttons in Contact us page. This helps in configuring list of social list providers. CC by default supports Facebook and Twitter.</w:t>
      </w:r>
    </w:p>
    <w:p w14:paraId="4C46322C" w14:textId="77777777" w:rsidR="00AD1EA6" w:rsidRPr="00303FCC" w:rsidRDefault="00AD1EA6" w:rsidP="00AD1EA6">
      <w:pPr>
        <w:pStyle w:val="ListParagraph"/>
        <w:ind w:left="1440"/>
        <w:rPr>
          <w:rFonts w:cs="Arial"/>
          <w:szCs w:val="24"/>
        </w:rPr>
      </w:pPr>
    </w:p>
    <w:p w14:paraId="0689B37C" w14:textId="59AD6C71" w:rsidR="0056379C" w:rsidRPr="00303FCC" w:rsidRDefault="00AD1EA6" w:rsidP="00AD1EA6">
      <w:pPr>
        <w:pStyle w:val="ListParagraph"/>
        <w:numPr>
          <w:ilvl w:val="1"/>
          <w:numId w:val="33"/>
        </w:numPr>
        <w:rPr>
          <w:rFonts w:cs="Arial"/>
          <w:szCs w:val="24"/>
        </w:rPr>
      </w:pPr>
      <w:r w:rsidRPr="00303FCC">
        <w:rPr>
          <w:rFonts w:cs="Arial"/>
          <w:szCs w:val="24"/>
        </w:rPr>
        <w:t xml:space="preserve"> </w:t>
      </w:r>
      <w:r w:rsidR="0056379C" w:rsidRPr="00303FCC">
        <w:rPr>
          <w:rFonts w:cs="Arial"/>
          <w:szCs w:val="24"/>
        </w:rPr>
        <w:t xml:space="preserve">App is required to implement all these to take control on app side for the </w:t>
      </w:r>
    </w:p>
    <w:p w14:paraId="3B2C771C" w14:textId="6BB74C86" w:rsidR="0056379C" w:rsidRPr="00303FCC" w:rsidRDefault="0056379C" w:rsidP="0056379C">
      <w:pPr>
        <w:pStyle w:val="ListParagraph"/>
        <w:ind w:left="1440"/>
        <w:rPr>
          <w:rFonts w:cs="Arial"/>
          <w:szCs w:val="24"/>
        </w:rPr>
      </w:pPr>
      <w:proofErr w:type="gramStart"/>
      <w:r w:rsidRPr="00303FCC">
        <w:rPr>
          <w:rFonts w:cs="Arial"/>
          <w:szCs w:val="24"/>
        </w:rPr>
        <w:t>menu</w:t>
      </w:r>
      <w:proofErr w:type="gramEnd"/>
      <w:r w:rsidRPr="00303FCC">
        <w:rPr>
          <w:rFonts w:cs="Arial"/>
          <w:szCs w:val="24"/>
        </w:rPr>
        <w:t xml:space="preserve"> items which is added by verticals. For digital care menu item, library is supposed to take action and app should not ideally override this. </w:t>
      </w:r>
    </w:p>
    <w:p w14:paraId="76116388" w14:textId="77777777" w:rsidR="009568E2" w:rsidRPr="00303FCC" w:rsidRDefault="009568E2" w:rsidP="0056379C">
      <w:pPr>
        <w:pStyle w:val="ListParagraph"/>
        <w:ind w:left="1440"/>
        <w:rPr>
          <w:rFonts w:cs="Arial"/>
          <w:szCs w:val="24"/>
        </w:rPr>
      </w:pPr>
    </w:p>
    <w:p w14:paraId="0B3D28A0" w14:textId="3193D461" w:rsidR="0056379C" w:rsidRPr="00303FCC" w:rsidRDefault="0056379C" w:rsidP="0056379C">
      <w:pPr>
        <w:pStyle w:val="ListParagraph"/>
        <w:numPr>
          <w:ilvl w:val="1"/>
          <w:numId w:val="33"/>
        </w:numPr>
        <w:rPr>
          <w:rFonts w:cs="Arial"/>
          <w:szCs w:val="24"/>
        </w:rPr>
      </w:pPr>
      <w:r w:rsidRPr="00303FCC">
        <w:rPr>
          <w:rFonts w:cs="Arial"/>
          <w:szCs w:val="24"/>
        </w:rPr>
        <w:t>If app returns “</w:t>
      </w:r>
      <w:r w:rsidR="00B426E7" w:rsidRPr="00303FCC">
        <w:rPr>
          <w:rFonts w:cs="Arial"/>
          <w:szCs w:val="24"/>
        </w:rPr>
        <w:t>true</w:t>
      </w:r>
      <w:r w:rsidRPr="00303FCC">
        <w:rPr>
          <w:rFonts w:cs="Arial"/>
          <w:szCs w:val="24"/>
        </w:rPr>
        <w:t xml:space="preserve">” then it means that app will take action on click of that </w:t>
      </w:r>
    </w:p>
    <w:p w14:paraId="33E24A29" w14:textId="4F4B3F5E" w:rsidR="0056379C" w:rsidRPr="00303FCC" w:rsidRDefault="0056379C" w:rsidP="0056379C">
      <w:pPr>
        <w:pStyle w:val="ListParagraph"/>
        <w:ind w:left="1440"/>
        <w:rPr>
          <w:rFonts w:cs="Arial"/>
          <w:szCs w:val="24"/>
        </w:rPr>
      </w:pPr>
      <w:proofErr w:type="gramStart"/>
      <w:r w:rsidRPr="00303FCC">
        <w:rPr>
          <w:rFonts w:cs="Arial"/>
          <w:szCs w:val="24"/>
        </w:rPr>
        <w:t>button</w:t>
      </w:r>
      <w:proofErr w:type="gramEnd"/>
      <w:r w:rsidRPr="00303FCC">
        <w:rPr>
          <w:rFonts w:cs="Arial"/>
          <w:szCs w:val="24"/>
        </w:rPr>
        <w:t xml:space="preserve"> and library will not perform anything in that case oth</w:t>
      </w:r>
      <w:r w:rsidR="00B426E7" w:rsidRPr="00303FCC">
        <w:rPr>
          <w:rFonts w:cs="Arial"/>
          <w:szCs w:val="24"/>
        </w:rPr>
        <w:t>erwise library will take action if app returns “false”.</w:t>
      </w:r>
    </w:p>
    <w:p w14:paraId="2CB14022" w14:textId="77777777" w:rsidR="007D3A9B" w:rsidRDefault="007D3A9B" w:rsidP="007D3A9B">
      <w:pPr>
        <w:spacing w:before="100" w:beforeAutospacing="1" w:after="100" w:afterAutospacing="1"/>
        <w:ind w:left="360"/>
        <w:rPr>
          <w:lang w:val="en-GB"/>
        </w:rPr>
      </w:pPr>
    </w:p>
    <w:p w14:paraId="26F6332B" w14:textId="77777777" w:rsidR="007D3A9B" w:rsidRDefault="007D3A9B" w:rsidP="007D3A9B">
      <w:pPr>
        <w:spacing w:before="100" w:beforeAutospacing="1" w:after="100" w:afterAutospacing="1"/>
        <w:ind w:left="360"/>
        <w:rPr>
          <w:lang w:val="en-GB"/>
        </w:rPr>
      </w:pPr>
    </w:p>
    <w:p w14:paraId="4E15B1CA" w14:textId="77777777" w:rsidR="007D3A9B" w:rsidRDefault="007D3A9B" w:rsidP="007D3A9B">
      <w:pPr>
        <w:spacing w:before="100" w:beforeAutospacing="1" w:after="100" w:afterAutospacing="1"/>
        <w:ind w:left="360"/>
        <w:rPr>
          <w:lang w:val="en-GB"/>
        </w:rPr>
      </w:pPr>
    </w:p>
    <w:p w14:paraId="315282ED" w14:textId="77777777" w:rsidR="007D3A9B" w:rsidRDefault="007D3A9B" w:rsidP="007D3A9B">
      <w:pPr>
        <w:spacing w:before="100" w:beforeAutospacing="1" w:after="100" w:afterAutospacing="1"/>
        <w:ind w:left="360"/>
        <w:rPr>
          <w:lang w:val="en-GB"/>
        </w:rPr>
      </w:pPr>
    </w:p>
    <w:p w14:paraId="26F9088F" w14:textId="77777777" w:rsidR="007D3A9B" w:rsidRDefault="007D3A9B" w:rsidP="007D3A9B">
      <w:pPr>
        <w:spacing w:before="100" w:beforeAutospacing="1" w:after="100" w:afterAutospacing="1"/>
        <w:ind w:left="360"/>
        <w:rPr>
          <w:lang w:val="en-GB"/>
        </w:rPr>
      </w:pPr>
    </w:p>
    <w:p w14:paraId="3ACA2214" w14:textId="77777777" w:rsidR="007D3A9B" w:rsidRDefault="007D3A9B" w:rsidP="007D3A9B">
      <w:pPr>
        <w:spacing w:before="100" w:beforeAutospacing="1" w:after="100" w:afterAutospacing="1"/>
        <w:ind w:left="360"/>
        <w:rPr>
          <w:lang w:val="en-GB"/>
        </w:rPr>
      </w:pPr>
    </w:p>
    <w:p w14:paraId="778A21B8" w14:textId="77777777" w:rsidR="007D3A9B" w:rsidRDefault="007D3A9B" w:rsidP="007D3A9B">
      <w:pPr>
        <w:spacing w:before="100" w:beforeAutospacing="1" w:after="100" w:afterAutospacing="1"/>
        <w:ind w:left="360"/>
        <w:rPr>
          <w:lang w:val="en-GB"/>
        </w:rPr>
      </w:pPr>
    </w:p>
    <w:p w14:paraId="093C827D" w14:textId="77777777" w:rsidR="007D3A9B" w:rsidRDefault="007D3A9B" w:rsidP="007D3A9B">
      <w:pPr>
        <w:spacing w:before="100" w:beforeAutospacing="1" w:after="100" w:afterAutospacing="1"/>
        <w:ind w:left="360"/>
        <w:rPr>
          <w:lang w:val="en-GB"/>
        </w:rPr>
      </w:pPr>
    </w:p>
    <w:p w14:paraId="7166A570" w14:textId="77777777" w:rsidR="007D3A9B" w:rsidRDefault="007D3A9B" w:rsidP="007D3A9B">
      <w:pPr>
        <w:spacing w:before="100" w:beforeAutospacing="1" w:after="100" w:afterAutospacing="1"/>
        <w:ind w:left="360"/>
        <w:rPr>
          <w:lang w:val="en-GB"/>
        </w:rPr>
      </w:pPr>
    </w:p>
    <w:p w14:paraId="3DB2B104" w14:textId="77777777" w:rsidR="00303FCC" w:rsidRDefault="00303FCC" w:rsidP="007D3A9B">
      <w:pPr>
        <w:spacing w:before="100" w:beforeAutospacing="1" w:after="100" w:afterAutospacing="1"/>
        <w:ind w:left="360"/>
        <w:rPr>
          <w:lang w:val="en-GB"/>
        </w:rPr>
      </w:pPr>
    </w:p>
    <w:p w14:paraId="0B3DBDF9" w14:textId="77777777" w:rsidR="00303FCC" w:rsidRDefault="00303FCC" w:rsidP="007D3A9B">
      <w:pPr>
        <w:spacing w:before="100" w:beforeAutospacing="1" w:after="100" w:afterAutospacing="1"/>
        <w:ind w:left="360"/>
        <w:rPr>
          <w:lang w:val="en-GB"/>
        </w:rPr>
      </w:pPr>
    </w:p>
    <w:p w14:paraId="5EC1019B" w14:textId="09E5A417" w:rsidR="00743724" w:rsidRDefault="007D3A9B" w:rsidP="007D3A9B">
      <w:pPr>
        <w:spacing w:before="100" w:beforeAutospacing="1" w:after="100" w:afterAutospacing="1"/>
        <w:ind w:left="360"/>
        <w:rPr>
          <w:rFonts w:cs="Arial"/>
          <w:szCs w:val="24"/>
        </w:rPr>
      </w:pPr>
      <w:proofErr w:type="gramStart"/>
      <w:r>
        <w:rPr>
          <w:lang w:val="en-GB"/>
        </w:rPr>
        <w:lastRenderedPageBreak/>
        <w:t>Example :</w:t>
      </w:r>
      <w:proofErr w:type="gramEnd"/>
      <w:r>
        <w:rPr>
          <w:lang w:val="en-GB"/>
        </w:rPr>
        <w:t xml:space="preserve"> Air Fryer customization</w:t>
      </w:r>
    </w:p>
    <w:p w14:paraId="2D677545" w14:textId="750AA95C" w:rsidR="00743724" w:rsidRDefault="00743724" w:rsidP="0056379C">
      <w:pPr>
        <w:pStyle w:val="ListParagraph"/>
        <w:ind w:left="1440"/>
        <w:rPr>
          <w:rFonts w:cs="Arial"/>
          <w:szCs w:val="24"/>
        </w:rPr>
      </w:pPr>
      <w:r>
        <w:rPr>
          <w:noProof/>
        </w:rPr>
        <w:drawing>
          <wp:inline distT="0" distB="0" distL="0" distR="0" wp14:anchorId="351031B2" wp14:editId="494F5C7F">
            <wp:extent cx="3121269" cy="8036169"/>
            <wp:effectExtent l="0" t="0" r="3175" b="3175"/>
            <wp:docPr id="288" name="Picture 288" descr="C:\Users\310172792\Desktop\Support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Support_Screensh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2251" cy="8038697"/>
                    </a:xfrm>
                    <a:prstGeom prst="rect">
                      <a:avLst/>
                    </a:prstGeom>
                    <a:noFill/>
                    <a:ln>
                      <a:noFill/>
                    </a:ln>
                  </pic:spPr>
                </pic:pic>
              </a:graphicData>
            </a:graphic>
          </wp:inline>
        </w:drawing>
      </w:r>
    </w:p>
    <w:p w14:paraId="049C3E05" w14:textId="77777777" w:rsidR="00743724" w:rsidRPr="0056379C" w:rsidRDefault="00743724" w:rsidP="0056379C">
      <w:pPr>
        <w:pStyle w:val="ListParagraph"/>
        <w:ind w:left="1440"/>
        <w:rPr>
          <w:rFonts w:cs="Arial"/>
          <w:szCs w:val="24"/>
        </w:rPr>
      </w:pPr>
    </w:p>
    <w:p w14:paraId="5B33B650" w14:textId="392FF825" w:rsidR="00CB4BF4" w:rsidRPr="00AF5B03" w:rsidRDefault="00CB4BF4" w:rsidP="00CB4BF4">
      <w:pPr>
        <w:pStyle w:val="Heading1"/>
      </w:pPr>
      <w:bookmarkStart w:id="340" w:name="_Toc431488530"/>
      <w:r>
        <w:rPr>
          <w:rFonts w:cs="Arial"/>
          <w:szCs w:val="24"/>
        </w:rPr>
        <w:lastRenderedPageBreak/>
        <w:t>Navigation bar customization</w:t>
      </w:r>
      <w:bookmarkEnd w:id="340"/>
    </w:p>
    <w:p w14:paraId="55DBE10C" w14:textId="77777777" w:rsidR="00CB4BF4" w:rsidRPr="00CB4BF4" w:rsidRDefault="00CB4BF4" w:rsidP="00CB4BF4">
      <w:pPr>
        <w:rPr>
          <w:rFonts w:cs="Arial"/>
          <w:szCs w:val="24"/>
        </w:rPr>
      </w:pPr>
      <w:r w:rsidRPr="00CB4BF4">
        <w:rPr>
          <w:rFonts w:cs="Arial"/>
          <w:szCs w:val="24"/>
        </w:rPr>
        <w:t>Here is how we customize navigation bar in consumer care module,</w:t>
      </w:r>
    </w:p>
    <w:p w14:paraId="6F555C4D" w14:textId="77777777" w:rsidR="00CB4BF4" w:rsidRPr="00CB4BF4" w:rsidRDefault="00CB4BF4" w:rsidP="00CB4BF4">
      <w:pPr>
        <w:rPr>
          <w:rFonts w:cs="Arial"/>
          <w:szCs w:val="24"/>
        </w:rPr>
      </w:pPr>
    </w:p>
    <w:p w14:paraId="38C2F919" w14:textId="77777777" w:rsidR="00CB4BF4" w:rsidRPr="00CB4BF4" w:rsidRDefault="00CB4BF4" w:rsidP="00CB4BF4">
      <w:pPr>
        <w:pStyle w:val="ListParagraph"/>
        <w:numPr>
          <w:ilvl w:val="0"/>
          <w:numId w:val="17"/>
        </w:numPr>
        <w:contextualSpacing w:val="0"/>
        <w:rPr>
          <w:rFonts w:cs="Arial"/>
          <w:szCs w:val="24"/>
        </w:rPr>
      </w:pPr>
      <w:r w:rsidRPr="00CB4BF4">
        <w:rPr>
          <w:rFonts w:cs="Arial"/>
          <w:szCs w:val="24"/>
        </w:rPr>
        <w:t>We allow customization of both Hamburger menu icon and back arrow button in navigation bar.</w:t>
      </w:r>
    </w:p>
    <w:p w14:paraId="2ADB08FA" w14:textId="77777777" w:rsidR="00CB4BF4" w:rsidRPr="00CB4BF4" w:rsidRDefault="00CB4BF4" w:rsidP="00CB4BF4">
      <w:pPr>
        <w:pStyle w:val="ListParagraph"/>
        <w:numPr>
          <w:ilvl w:val="0"/>
          <w:numId w:val="17"/>
        </w:numPr>
        <w:contextualSpacing w:val="0"/>
        <w:rPr>
          <w:rFonts w:cs="Arial"/>
          <w:szCs w:val="24"/>
        </w:rPr>
      </w:pPr>
      <w:proofErr w:type="gramStart"/>
      <w:r w:rsidRPr="00CB4BF4">
        <w:rPr>
          <w:rFonts w:cs="Arial"/>
          <w:szCs w:val="24"/>
        </w:rPr>
        <w:t>Projects which uses navigation bar</w:t>
      </w:r>
      <w:proofErr w:type="gramEnd"/>
      <w:r w:rsidRPr="00CB4BF4">
        <w:rPr>
          <w:rFonts w:cs="Arial"/>
          <w:szCs w:val="24"/>
        </w:rPr>
        <w:t xml:space="preserve"> will go for above option.</w:t>
      </w:r>
    </w:p>
    <w:p w14:paraId="2FF430F1" w14:textId="77777777" w:rsidR="00CB4BF4" w:rsidRPr="00CB4BF4" w:rsidRDefault="00CB4BF4" w:rsidP="00CB4BF4">
      <w:pPr>
        <w:pStyle w:val="ListParagraph"/>
        <w:numPr>
          <w:ilvl w:val="0"/>
          <w:numId w:val="17"/>
        </w:numPr>
        <w:contextualSpacing w:val="0"/>
        <w:rPr>
          <w:rFonts w:cs="Arial"/>
          <w:szCs w:val="24"/>
        </w:rPr>
      </w:pPr>
      <w:r w:rsidRPr="00CB4BF4">
        <w:rPr>
          <w:rFonts w:cs="Arial"/>
          <w:szCs w:val="24"/>
        </w:rPr>
        <w:t xml:space="preserve">Projects where in navigation bar is not used, </w:t>
      </w:r>
      <w:proofErr w:type="gramStart"/>
      <w:r w:rsidRPr="00CB4BF4">
        <w:rPr>
          <w:rFonts w:cs="Arial"/>
          <w:szCs w:val="24"/>
        </w:rPr>
        <w:t>will  have</w:t>
      </w:r>
      <w:proofErr w:type="gramEnd"/>
      <w:r w:rsidRPr="00CB4BF4">
        <w:rPr>
          <w:rFonts w:cs="Arial"/>
          <w:szCs w:val="24"/>
        </w:rPr>
        <w:t xml:space="preserve"> to do the following</w:t>
      </w:r>
    </w:p>
    <w:p w14:paraId="46066A63" w14:textId="77777777" w:rsidR="00CB4BF4" w:rsidRPr="00CB4BF4" w:rsidRDefault="00CB4BF4" w:rsidP="00CB4BF4">
      <w:pPr>
        <w:pStyle w:val="ListParagraph"/>
        <w:numPr>
          <w:ilvl w:val="0"/>
          <w:numId w:val="18"/>
        </w:numPr>
        <w:contextualSpacing w:val="0"/>
        <w:rPr>
          <w:rFonts w:cs="Arial"/>
          <w:szCs w:val="24"/>
        </w:rPr>
      </w:pPr>
      <w:r w:rsidRPr="00CB4BF4">
        <w:rPr>
          <w:rFonts w:cs="Arial"/>
          <w:szCs w:val="24"/>
        </w:rPr>
        <w:t>Replace hamburger menu icon with back arrow icon.</w:t>
      </w:r>
    </w:p>
    <w:p w14:paraId="7F2C33D3" w14:textId="77777777" w:rsidR="00CB4BF4" w:rsidRPr="00CB4BF4" w:rsidRDefault="00CB4BF4" w:rsidP="00CB4BF4">
      <w:pPr>
        <w:pStyle w:val="ListParagraph"/>
        <w:numPr>
          <w:ilvl w:val="0"/>
          <w:numId w:val="18"/>
        </w:numPr>
        <w:contextualSpacing w:val="0"/>
        <w:rPr>
          <w:rFonts w:cs="Arial"/>
          <w:szCs w:val="24"/>
        </w:rPr>
      </w:pPr>
      <w:r w:rsidRPr="00CB4BF4">
        <w:rPr>
          <w:rFonts w:cs="Arial"/>
          <w:szCs w:val="24"/>
        </w:rPr>
        <w:t>Set navigation bar background color same as screen background color.</w:t>
      </w:r>
    </w:p>
    <w:p w14:paraId="5DCD1A04" w14:textId="77777777" w:rsidR="00CB4BF4" w:rsidRPr="00CB4BF4" w:rsidRDefault="00CB4BF4" w:rsidP="00CB4BF4">
      <w:pPr>
        <w:pStyle w:val="ListParagraph"/>
        <w:numPr>
          <w:ilvl w:val="0"/>
          <w:numId w:val="18"/>
        </w:numPr>
        <w:contextualSpacing w:val="0"/>
        <w:rPr>
          <w:rFonts w:cs="Arial"/>
          <w:szCs w:val="24"/>
        </w:rPr>
      </w:pPr>
      <w:r w:rsidRPr="00CB4BF4">
        <w:rPr>
          <w:rFonts w:cs="Arial"/>
          <w:szCs w:val="24"/>
        </w:rPr>
        <w:t xml:space="preserve">Sets a </w:t>
      </w:r>
      <w:proofErr w:type="spellStart"/>
      <w:proofErr w:type="gramStart"/>
      <w:r w:rsidRPr="00CB4BF4">
        <w:rPr>
          <w:rFonts w:cs="Arial"/>
          <w:szCs w:val="24"/>
        </w:rPr>
        <w:t>boolean</w:t>
      </w:r>
      <w:proofErr w:type="spellEnd"/>
      <w:proofErr w:type="gramEnd"/>
      <w:r w:rsidRPr="00CB4BF4">
        <w:rPr>
          <w:rFonts w:cs="Arial"/>
          <w:szCs w:val="24"/>
        </w:rPr>
        <w:t xml:space="preserve"> in </w:t>
      </w:r>
      <w:proofErr w:type="spellStart"/>
      <w:r w:rsidRPr="00CB4BF4">
        <w:rPr>
          <w:rFonts w:cs="Arial"/>
          <w:szCs w:val="24"/>
        </w:rPr>
        <w:t>config</w:t>
      </w:r>
      <w:proofErr w:type="spellEnd"/>
      <w:r w:rsidRPr="00CB4BF4">
        <w:rPr>
          <w:rFonts w:cs="Arial"/>
          <w:szCs w:val="24"/>
        </w:rPr>
        <w:t xml:space="preserve"> file which says hamburger menu title required as “False”, in this case navigation bar title will not be shown in consumer care.</w:t>
      </w:r>
    </w:p>
    <w:p w14:paraId="206BE8BE" w14:textId="0AB148F4" w:rsidR="00CB4BF4" w:rsidRPr="00CB4BF4" w:rsidRDefault="00723B8F" w:rsidP="00CB4BF4">
      <w:pPr>
        <w:pStyle w:val="ListParagraph"/>
        <w:numPr>
          <w:ilvl w:val="0"/>
          <w:numId w:val="18"/>
        </w:numPr>
        <w:contextualSpacing w:val="0"/>
        <w:rPr>
          <w:rFonts w:cs="Arial"/>
          <w:szCs w:val="24"/>
        </w:rPr>
      </w:pPr>
      <w:r>
        <w:rPr>
          <w:rFonts w:cs="Arial"/>
          <w:szCs w:val="24"/>
        </w:rPr>
        <w:t>O</w:t>
      </w:r>
      <w:r w:rsidR="00CB4BF4" w:rsidRPr="00CB4BF4">
        <w:rPr>
          <w:rFonts w:cs="Arial"/>
          <w:szCs w:val="24"/>
        </w:rPr>
        <w:t xml:space="preserve">n click of customized hamburger menu, a delegate is </w:t>
      </w:r>
      <w:proofErr w:type="gramStart"/>
      <w:r w:rsidR="00CB4BF4" w:rsidRPr="00CB4BF4">
        <w:rPr>
          <w:rFonts w:cs="Arial"/>
          <w:szCs w:val="24"/>
        </w:rPr>
        <w:t>set(</w:t>
      </w:r>
      <w:proofErr w:type="gramEnd"/>
      <w:r w:rsidR="00CB4BF4" w:rsidRPr="00CB4BF4">
        <w:rPr>
          <w:rFonts w:cs="Arial"/>
          <w:szCs w:val="24"/>
        </w:rPr>
        <w:t xml:space="preserve">if </w:t>
      </w:r>
      <w:proofErr w:type="spellStart"/>
      <w:r w:rsidR="00CB4BF4" w:rsidRPr="00CB4BF4">
        <w:rPr>
          <w:rFonts w:cs="Arial"/>
          <w:szCs w:val="24"/>
        </w:rPr>
        <w:t>HamburgerIconControlRequired</w:t>
      </w:r>
      <w:proofErr w:type="spellEnd"/>
      <w:r w:rsidR="00CB4BF4" w:rsidRPr="00CB4BF4">
        <w:rPr>
          <w:rFonts w:cs="Arial"/>
          <w:szCs w:val="24"/>
        </w:rPr>
        <w:t xml:space="preserve"> = YES in </w:t>
      </w:r>
      <w:proofErr w:type="spellStart"/>
      <w:r w:rsidR="00CB4BF4" w:rsidRPr="00CB4BF4">
        <w:rPr>
          <w:rFonts w:cs="Arial"/>
          <w:szCs w:val="24"/>
        </w:rPr>
        <w:t>config</w:t>
      </w:r>
      <w:proofErr w:type="spellEnd"/>
      <w:r w:rsidR="00CB4BF4" w:rsidRPr="00CB4BF4">
        <w:rPr>
          <w:rFonts w:cs="Arial"/>
          <w:szCs w:val="24"/>
        </w:rPr>
        <w:t xml:space="preserve"> file) and in android it just navigates to previous activity/fragment.</w:t>
      </w:r>
    </w:p>
    <w:p w14:paraId="3D39C1AA" w14:textId="77777777" w:rsidR="00CB4BF4" w:rsidRDefault="00CB4BF4" w:rsidP="00CB4BF4">
      <w:pPr>
        <w:pStyle w:val="ListParagraph"/>
        <w:numPr>
          <w:ilvl w:val="0"/>
          <w:numId w:val="17"/>
        </w:numPr>
        <w:ind w:left="795"/>
        <w:contextualSpacing w:val="0"/>
        <w:rPr>
          <w:rFonts w:cs="Arial"/>
          <w:szCs w:val="24"/>
        </w:rPr>
      </w:pPr>
      <w:r w:rsidRPr="00CB4BF4">
        <w:rPr>
          <w:rFonts w:cs="Arial"/>
          <w:szCs w:val="24"/>
        </w:rPr>
        <w:t xml:space="preserve">Projects which uses spring board, replaces hamburger menu with </w:t>
      </w:r>
      <w:proofErr w:type="gramStart"/>
      <w:r w:rsidRPr="00CB4BF4">
        <w:rPr>
          <w:rFonts w:cs="Arial"/>
          <w:szCs w:val="24"/>
        </w:rPr>
        <w:t>spring board</w:t>
      </w:r>
      <w:proofErr w:type="gramEnd"/>
      <w:r w:rsidRPr="00CB4BF4">
        <w:rPr>
          <w:rFonts w:cs="Arial"/>
          <w:szCs w:val="24"/>
        </w:rPr>
        <w:t xml:space="preserve"> icon.</w:t>
      </w:r>
    </w:p>
    <w:p w14:paraId="73DD3405" w14:textId="28A80A57" w:rsidR="00CB4BF4" w:rsidRPr="00CB4BF4" w:rsidRDefault="00CB4BF4" w:rsidP="00CB4BF4">
      <w:pPr>
        <w:pStyle w:val="ListParagraph"/>
        <w:numPr>
          <w:ilvl w:val="0"/>
          <w:numId w:val="17"/>
        </w:numPr>
        <w:ind w:left="795"/>
        <w:contextualSpacing w:val="0"/>
        <w:rPr>
          <w:rFonts w:cs="Arial"/>
          <w:szCs w:val="24"/>
        </w:rPr>
      </w:pPr>
      <w:r w:rsidRPr="00CB4BF4">
        <w:rPr>
          <w:rFonts w:cs="Arial"/>
          <w:szCs w:val="24"/>
        </w:rPr>
        <w:t xml:space="preserve">On invoking </w:t>
      </w:r>
      <w:proofErr w:type="spellStart"/>
      <w:r w:rsidRPr="00CB4BF4">
        <w:rPr>
          <w:rFonts w:cs="Arial"/>
          <w:szCs w:val="24"/>
        </w:rPr>
        <w:t>DigitalCare</w:t>
      </w:r>
      <w:proofErr w:type="spellEnd"/>
      <w:r w:rsidRPr="00CB4BF4">
        <w:rPr>
          <w:rFonts w:cs="Arial"/>
          <w:szCs w:val="24"/>
        </w:rPr>
        <w:t xml:space="preserve"> Library while passing the </w:t>
      </w:r>
      <w:proofErr w:type="spellStart"/>
      <w:r w:rsidRPr="00CB4BF4">
        <w:rPr>
          <w:rFonts w:cs="Arial"/>
          <w:szCs w:val="24"/>
        </w:rPr>
        <w:t>parentviewcontroller</w:t>
      </w:r>
      <w:proofErr w:type="spellEnd"/>
      <w:r w:rsidRPr="00CB4BF4">
        <w:rPr>
          <w:rFonts w:cs="Arial"/>
          <w:szCs w:val="24"/>
        </w:rPr>
        <w:t xml:space="preserve"> as parameter we are allowing </w:t>
      </w:r>
      <w:proofErr w:type="gramStart"/>
      <w:r w:rsidRPr="00CB4BF4">
        <w:rPr>
          <w:rFonts w:cs="Arial"/>
          <w:szCs w:val="24"/>
        </w:rPr>
        <w:t xml:space="preserve">if  </w:t>
      </w:r>
      <w:proofErr w:type="spellStart"/>
      <w:r w:rsidRPr="00CB4BF4">
        <w:rPr>
          <w:rFonts w:cs="Arial"/>
          <w:szCs w:val="24"/>
        </w:rPr>
        <w:t>parentviewcontroller</w:t>
      </w:r>
      <w:proofErr w:type="spellEnd"/>
      <w:proofErr w:type="gramEnd"/>
      <w:r w:rsidRPr="00CB4BF4">
        <w:rPr>
          <w:rFonts w:cs="Arial"/>
          <w:szCs w:val="24"/>
        </w:rPr>
        <w:t xml:space="preserve"> is having </w:t>
      </w:r>
      <w:proofErr w:type="spellStart"/>
      <w:r w:rsidRPr="00CB4BF4">
        <w:rPr>
          <w:rFonts w:cs="Arial"/>
          <w:szCs w:val="24"/>
        </w:rPr>
        <w:t>NavigationController</w:t>
      </w:r>
      <w:proofErr w:type="spellEnd"/>
      <w:r w:rsidRPr="00CB4BF4">
        <w:rPr>
          <w:rFonts w:cs="Arial"/>
          <w:szCs w:val="24"/>
        </w:rPr>
        <w:t xml:space="preserve"> or </w:t>
      </w:r>
      <w:proofErr w:type="spellStart"/>
      <w:r w:rsidRPr="00CB4BF4">
        <w:rPr>
          <w:rFonts w:cs="Arial"/>
          <w:szCs w:val="24"/>
        </w:rPr>
        <w:t>parentviewcontroller</w:t>
      </w:r>
      <w:proofErr w:type="spellEnd"/>
      <w:r w:rsidRPr="00CB4BF4">
        <w:rPr>
          <w:rFonts w:cs="Arial"/>
          <w:szCs w:val="24"/>
        </w:rPr>
        <w:t xml:space="preserve"> itself is a </w:t>
      </w:r>
      <w:proofErr w:type="spellStart"/>
      <w:r w:rsidRPr="00CB4BF4">
        <w:rPr>
          <w:rFonts w:cs="Arial"/>
          <w:szCs w:val="24"/>
        </w:rPr>
        <w:t>navigationcontroller</w:t>
      </w:r>
      <w:proofErr w:type="spellEnd"/>
      <w:r w:rsidRPr="00CB4BF4">
        <w:rPr>
          <w:rFonts w:cs="Arial"/>
          <w:szCs w:val="24"/>
        </w:rPr>
        <w:t xml:space="preserve"> the app will launch its navigation controller. This case no customization is required for </w:t>
      </w:r>
      <w:proofErr w:type="spellStart"/>
      <w:r w:rsidRPr="00CB4BF4">
        <w:rPr>
          <w:rFonts w:cs="Arial"/>
          <w:szCs w:val="24"/>
        </w:rPr>
        <w:t>DigitalCare</w:t>
      </w:r>
      <w:proofErr w:type="spellEnd"/>
      <w:r w:rsidRPr="00CB4BF4">
        <w:rPr>
          <w:rFonts w:cs="Arial"/>
          <w:szCs w:val="24"/>
        </w:rPr>
        <w:t xml:space="preserve"> library navigation bar</w:t>
      </w:r>
      <w:r>
        <w:rPr>
          <w:rFonts w:cs="Arial"/>
          <w:szCs w:val="24"/>
        </w:rPr>
        <w:t>.</w:t>
      </w:r>
    </w:p>
    <w:p w14:paraId="09209433" w14:textId="1C6CEC1D" w:rsidR="004B706B" w:rsidRDefault="004B706B" w:rsidP="00AF5B03">
      <w:pPr>
        <w:pStyle w:val="Heading1"/>
      </w:pPr>
      <w:bookmarkStart w:id="341" w:name="_Toc431488531"/>
      <w:r>
        <w:t>Tagging</w:t>
      </w:r>
      <w:bookmarkEnd w:id="341"/>
    </w:p>
    <w:p w14:paraId="71F2BABD" w14:textId="5E46CB3B" w:rsidR="00217969" w:rsidRDefault="00217969" w:rsidP="00217969">
      <w:pPr>
        <w:pStyle w:val="BodyText"/>
        <w:rPr>
          <w:lang w:val="en-GB"/>
        </w:rPr>
      </w:pPr>
      <w:r>
        <w:rPr>
          <w:lang w:val="en-GB"/>
        </w:rPr>
        <w:t xml:space="preserve">             Apps must provide app id or tracking identifier to consumer care component       through this API</w:t>
      </w:r>
    </w:p>
    <w:p w14:paraId="084117AB" w14:textId="692D9F67" w:rsidR="00217969" w:rsidRDefault="00217969" w:rsidP="00217969">
      <w:pPr>
        <w:rPr>
          <w:rFonts w:cs="Arial"/>
          <w:sz w:val="20"/>
        </w:rPr>
      </w:pPr>
      <w:r>
        <w:rPr>
          <w:rFonts w:ascii="Menlo" w:hAnsi="Menlo" w:cs="Calibri"/>
          <w:color w:val="000000"/>
          <w:sz w:val="18"/>
          <w:szCs w:val="18"/>
        </w:rPr>
        <w:t xml:space="preserve">                              </w:t>
      </w:r>
      <w:r w:rsidRPr="00217969">
        <w:rPr>
          <w:rFonts w:cs="Arial"/>
          <w:sz w:val="20"/>
        </w:rPr>
        <w:t>[</w:t>
      </w:r>
      <w:proofErr w:type="spellStart"/>
      <w:r w:rsidRPr="00217969">
        <w:rPr>
          <w:rFonts w:cs="Arial"/>
          <w:sz w:val="20"/>
        </w:rPr>
        <w:t>DCHandler</w:t>
      </w:r>
      <w:proofErr w:type="spellEnd"/>
      <w:r w:rsidRPr="00217969">
        <w:rPr>
          <w:rFonts w:cs="Arial"/>
          <w:sz w:val="20"/>
        </w:rPr>
        <w:t xml:space="preserve"> </w:t>
      </w:r>
      <w:proofErr w:type="spellStart"/>
      <w:r w:rsidRPr="00217969">
        <w:rPr>
          <w:rFonts w:cs="Arial"/>
          <w:sz w:val="20"/>
        </w:rPr>
        <w:t>setAppIdForTagging</w:t>
      </w:r>
      <w:proofErr w:type="spellEnd"/>
      <w:proofErr w:type="gramStart"/>
      <w:r w:rsidRPr="00217969">
        <w:rPr>
          <w:rFonts w:cs="Arial"/>
          <w:sz w:val="20"/>
        </w:rPr>
        <w:t>:@</w:t>
      </w:r>
      <w:proofErr w:type="gramEnd"/>
      <w:r w:rsidRPr="00217969">
        <w:rPr>
          <w:rFonts w:cs="Arial"/>
          <w:sz w:val="20"/>
        </w:rPr>
        <w:t>“”];  </w:t>
      </w:r>
    </w:p>
    <w:p w14:paraId="5D3788C2" w14:textId="77777777" w:rsidR="00E35C46" w:rsidRDefault="00E35C46" w:rsidP="00217969">
      <w:pPr>
        <w:rPr>
          <w:rFonts w:cs="Arial"/>
          <w:sz w:val="20"/>
        </w:rPr>
      </w:pPr>
    </w:p>
    <w:p w14:paraId="7DCD5C85" w14:textId="2E54A81F" w:rsidR="00E35C46" w:rsidRDefault="00E35C46" w:rsidP="00E35C46">
      <w:pPr>
        <w:pStyle w:val="BodyText"/>
        <w:rPr>
          <w:lang w:val="en-GB"/>
        </w:rPr>
      </w:pPr>
      <w:r>
        <w:rPr>
          <w:lang w:val="en-GB"/>
        </w:rPr>
        <w:t xml:space="preserve">            Apps </w:t>
      </w:r>
      <w:r w:rsidR="00764CE2">
        <w:t xml:space="preserve">must provide previous </w:t>
      </w:r>
      <w:proofErr w:type="spellStart"/>
      <w:r w:rsidR="00764CE2">
        <w:t>pagename</w:t>
      </w:r>
      <w:proofErr w:type="spellEnd"/>
      <w:r w:rsidR="00764CE2">
        <w:t xml:space="preserve"> for</w:t>
      </w:r>
      <w:r>
        <w:rPr>
          <w:lang w:val="en-GB"/>
        </w:rPr>
        <w:t xml:space="preserve"> tagging like below</w:t>
      </w:r>
    </w:p>
    <w:p w14:paraId="4A634414" w14:textId="61AC013A" w:rsidR="00E35C46" w:rsidRPr="00217969" w:rsidRDefault="00E35C46" w:rsidP="00E35C46">
      <w:pPr>
        <w:rPr>
          <w:lang w:val="en-GB"/>
        </w:rPr>
      </w:pPr>
      <w:r>
        <w:rPr>
          <w:rFonts w:cs="Arial"/>
          <w:sz w:val="20"/>
        </w:rPr>
        <w:t xml:space="preserve">                         </w:t>
      </w:r>
      <w:r w:rsidRPr="00217969">
        <w:rPr>
          <w:rFonts w:cs="Arial"/>
          <w:sz w:val="20"/>
        </w:rPr>
        <w:t xml:space="preserve"> [</w:t>
      </w:r>
      <w:proofErr w:type="spellStart"/>
      <w:r w:rsidRPr="00217969">
        <w:rPr>
          <w:rFonts w:cs="Arial"/>
          <w:sz w:val="20"/>
        </w:rPr>
        <w:t>DCHandler</w:t>
      </w:r>
      <w:proofErr w:type="spellEnd"/>
      <w:r w:rsidRPr="00217969">
        <w:rPr>
          <w:rFonts w:cs="Arial"/>
          <w:sz w:val="20"/>
        </w:rPr>
        <w:t xml:space="preserve"> </w:t>
      </w:r>
      <w:proofErr w:type="spellStart"/>
      <w:r w:rsidR="00764CE2">
        <w:rPr>
          <w:rFonts w:cs="Arial"/>
          <w:sz w:val="20"/>
        </w:rPr>
        <w:t>setPreviousPageNameForTagging</w:t>
      </w:r>
      <w:proofErr w:type="spellEnd"/>
      <w:proofErr w:type="gramStart"/>
      <w:r w:rsidR="00764CE2">
        <w:rPr>
          <w:rFonts w:cs="Arial"/>
          <w:sz w:val="20"/>
        </w:rPr>
        <w:t>:@</w:t>
      </w:r>
      <w:proofErr w:type="gramEnd"/>
      <w:r w:rsidR="00764CE2">
        <w:rPr>
          <w:rFonts w:cs="Arial"/>
          <w:sz w:val="20"/>
        </w:rPr>
        <w:t>””</w:t>
      </w:r>
      <w:r>
        <w:rPr>
          <w:rFonts w:cs="Arial"/>
          <w:sz w:val="20"/>
        </w:rPr>
        <w:t>]</w:t>
      </w:r>
      <w:r w:rsidR="00764CE2">
        <w:rPr>
          <w:rFonts w:cs="Arial"/>
          <w:sz w:val="20"/>
        </w:rPr>
        <w:t>;</w:t>
      </w:r>
      <w:r>
        <w:rPr>
          <w:rFonts w:cs="Arial"/>
          <w:sz w:val="20"/>
        </w:rPr>
        <w:t xml:space="preserve"> </w:t>
      </w:r>
      <w:r w:rsidR="00764CE2">
        <w:rPr>
          <w:rFonts w:cs="Arial"/>
          <w:sz w:val="20"/>
        </w:rPr>
        <w:t xml:space="preserve"> </w:t>
      </w:r>
    </w:p>
    <w:p w14:paraId="0B81635B" w14:textId="77777777" w:rsidR="00E35C46" w:rsidRPr="00217969" w:rsidRDefault="00E35C46" w:rsidP="00217969">
      <w:pPr>
        <w:rPr>
          <w:rFonts w:cs="Arial"/>
          <w:sz w:val="20"/>
        </w:rPr>
      </w:pPr>
    </w:p>
    <w:p w14:paraId="1F50D3D9" w14:textId="7CF9BCFC" w:rsidR="00217969" w:rsidRDefault="00217969" w:rsidP="00217969">
      <w:pPr>
        <w:pStyle w:val="BodyText"/>
        <w:rPr>
          <w:lang w:val="en-GB"/>
        </w:rPr>
      </w:pPr>
      <w:r>
        <w:rPr>
          <w:lang w:val="en-GB"/>
        </w:rPr>
        <w:t xml:space="preserve">            Apps can also enable/disable tagging like below</w:t>
      </w:r>
    </w:p>
    <w:p w14:paraId="42D10F8F" w14:textId="67FB4A0C" w:rsidR="00217969" w:rsidRDefault="00217969" w:rsidP="00217969">
      <w:pPr>
        <w:rPr>
          <w:rFonts w:cs="Arial"/>
          <w:sz w:val="20"/>
        </w:rPr>
      </w:pPr>
      <w:r>
        <w:rPr>
          <w:rFonts w:cs="Arial"/>
          <w:sz w:val="20"/>
        </w:rPr>
        <w:t xml:space="preserve">                         </w:t>
      </w:r>
      <w:r w:rsidRPr="00217969">
        <w:rPr>
          <w:rFonts w:cs="Arial"/>
          <w:sz w:val="20"/>
        </w:rPr>
        <w:t xml:space="preserve"> [</w:t>
      </w:r>
      <w:proofErr w:type="spellStart"/>
      <w:r w:rsidRPr="00217969">
        <w:rPr>
          <w:rFonts w:cs="Arial"/>
          <w:sz w:val="20"/>
        </w:rPr>
        <w:t>DCHandler</w:t>
      </w:r>
      <w:proofErr w:type="spellEnd"/>
      <w:r w:rsidRPr="00217969">
        <w:rPr>
          <w:rFonts w:cs="Arial"/>
          <w:sz w:val="20"/>
        </w:rPr>
        <w:t xml:space="preserve"> </w:t>
      </w:r>
      <w:proofErr w:type="spellStart"/>
      <w:r w:rsidRPr="00217969">
        <w:rPr>
          <w:rFonts w:cs="Arial"/>
          <w:sz w:val="20"/>
        </w:rPr>
        <w:t>setShouldTrackAnalytics</w:t>
      </w:r>
      <w:proofErr w:type="gramStart"/>
      <w:r w:rsidRPr="00217969">
        <w:rPr>
          <w:rFonts w:cs="Arial"/>
          <w:sz w:val="20"/>
        </w:rPr>
        <w:t>:YES</w:t>
      </w:r>
      <w:proofErr w:type="spellEnd"/>
      <w:proofErr w:type="gramEnd"/>
      <w:r>
        <w:rPr>
          <w:rFonts w:cs="Arial"/>
          <w:sz w:val="20"/>
        </w:rPr>
        <w:t>]</w:t>
      </w:r>
      <w:r w:rsidR="00764CE2">
        <w:rPr>
          <w:rFonts w:cs="Arial"/>
          <w:sz w:val="20"/>
        </w:rPr>
        <w:t>;</w:t>
      </w:r>
      <w:r>
        <w:rPr>
          <w:rFonts w:cs="Arial"/>
          <w:sz w:val="20"/>
        </w:rPr>
        <w:t xml:space="preserve"> </w:t>
      </w:r>
    </w:p>
    <w:p w14:paraId="03616F4A" w14:textId="64394C8E" w:rsidR="00303FCC" w:rsidRDefault="00303FCC" w:rsidP="00303FCC">
      <w:pPr>
        <w:spacing w:before="100" w:beforeAutospacing="1" w:after="100" w:afterAutospacing="1"/>
        <w:ind w:left="795"/>
        <w:rPr>
          <w:ins w:id="342" w:author="sameer sulaiman" w:date="2015-12-04T11:53:00Z"/>
          <w:rFonts w:cs="Arial"/>
          <w:b/>
          <w:sz w:val="22"/>
          <w:szCs w:val="22"/>
        </w:rPr>
      </w:pPr>
      <w:r w:rsidRPr="00303FCC">
        <w:rPr>
          <w:rFonts w:cs="Arial"/>
          <w:b/>
          <w:sz w:val="22"/>
          <w:szCs w:val="22"/>
        </w:rPr>
        <w:t xml:space="preserve">If app enables tagging and </w:t>
      </w:r>
      <w:proofErr w:type="spellStart"/>
      <w:r w:rsidRPr="00303FCC">
        <w:rPr>
          <w:rFonts w:cs="Arial"/>
          <w:b/>
          <w:sz w:val="22"/>
          <w:szCs w:val="22"/>
        </w:rPr>
        <w:t>appid</w:t>
      </w:r>
      <w:proofErr w:type="spellEnd"/>
      <w:r w:rsidRPr="00303FCC">
        <w:rPr>
          <w:rFonts w:cs="Arial"/>
          <w:b/>
          <w:sz w:val="22"/>
          <w:szCs w:val="22"/>
        </w:rPr>
        <w:t xml:space="preserve"> is not set, then digital care library will throw runtime exception.</w:t>
      </w:r>
    </w:p>
    <w:p w14:paraId="5F2D4A06" w14:textId="662DBC14" w:rsidR="000D191F" w:rsidRPr="000D191F" w:rsidRDefault="009A589F" w:rsidP="000D191F">
      <w:pPr>
        <w:pStyle w:val="Heading1"/>
        <w:rPr>
          <w:ins w:id="343" w:author="sameer sulaiman" w:date="2015-12-04T11:53:00Z"/>
        </w:rPr>
      </w:pPr>
      <w:proofErr w:type="spellStart"/>
      <w:ins w:id="344" w:author="sameer sulaiman" w:date="2015-12-04T18:15:00Z">
        <w:r>
          <w:t>CustomNavigationBar</w:t>
        </w:r>
      </w:ins>
      <w:ins w:id="345" w:author="sameer sulaiman" w:date="2015-12-04T11:53:00Z">
        <w:r w:rsidR="00FB2B9C">
          <w:t>UISupport</w:t>
        </w:r>
        <w:proofErr w:type="spellEnd"/>
      </w:ins>
    </w:p>
    <w:p w14:paraId="0891DF39" w14:textId="0321F3CF" w:rsidR="000D191F" w:rsidRDefault="000D191F" w:rsidP="00303FCC">
      <w:pPr>
        <w:spacing w:before="100" w:beforeAutospacing="1" w:after="100" w:afterAutospacing="1"/>
        <w:ind w:left="795"/>
        <w:rPr>
          <w:ins w:id="346" w:author="sameer sulaiman" w:date="2015-12-04T11:55:00Z"/>
          <w:lang w:val="en-GB"/>
        </w:rPr>
      </w:pPr>
      <w:ins w:id="347" w:author="sameer sulaiman" w:date="2015-12-04T11:54:00Z">
        <w:r>
          <w:rPr>
            <w:lang w:val="en-GB"/>
          </w:rPr>
          <w:t>Apps which are using custom na</w:t>
        </w:r>
        <w:r w:rsidR="004A6591">
          <w:rPr>
            <w:lang w:val="en-GB"/>
          </w:rPr>
          <w:t>vigation bar facing any issue in</w:t>
        </w:r>
        <w:r>
          <w:rPr>
            <w:lang w:val="en-GB"/>
          </w:rPr>
          <w:t xml:space="preserve"> top constraint (</w:t>
        </w:r>
      </w:ins>
      <w:ins w:id="348" w:author="sameer sulaiman" w:date="2015-12-04T11:55:00Z">
        <w:r>
          <w:rPr>
            <w:lang w:val="en-GB"/>
          </w:rPr>
          <w:t xml:space="preserve">top getting moved </w:t>
        </w:r>
        <w:proofErr w:type="gramStart"/>
        <w:r>
          <w:rPr>
            <w:lang w:val="en-GB"/>
          </w:rPr>
          <w:t>up</w:t>
        </w:r>
      </w:ins>
      <w:ins w:id="349" w:author="sameer sulaiman" w:date="2015-12-04T18:16:00Z">
        <w:r w:rsidR="009A589F">
          <w:rPr>
            <w:lang w:val="en-GB"/>
          </w:rPr>
          <w:t xml:space="preserve"> </w:t>
        </w:r>
      </w:ins>
      <w:ins w:id="350" w:author="sameer sulaiman" w:date="2015-12-04T11:54:00Z">
        <w:r>
          <w:rPr>
            <w:lang w:val="en-GB"/>
          </w:rPr>
          <w:t>)</w:t>
        </w:r>
      </w:ins>
      <w:proofErr w:type="gramEnd"/>
      <w:ins w:id="351" w:author="sameer sulaiman" w:date="2015-12-04T11:55:00Z">
        <w:r>
          <w:rPr>
            <w:lang w:val="en-GB"/>
          </w:rPr>
          <w:t xml:space="preserve"> can set this </w:t>
        </w:r>
        <w:proofErr w:type="spellStart"/>
        <w:r>
          <w:rPr>
            <w:lang w:val="en-GB"/>
          </w:rPr>
          <w:t>api</w:t>
        </w:r>
        <w:proofErr w:type="spellEnd"/>
        <w:r>
          <w:rPr>
            <w:lang w:val="en-GB"/>
          </w:rPr>
          <w:t xml:space="preserve"> which return a float value.</w:t>
        </w:r>
      </w:ins>
    </w:p>
    <w:p w14:paraId="67FE8D94" w14:textId="76581736" w:rsidR="000D191F" w:rsidRDefault="000D191F" w:rsidP="00303FCC">
      <w:pPr>
        <w:spacing w:before="100" w:beforeAutospacing="1" w:after="100" w:afterAutospacing="1"/>
        <w:ind w:left="795"/>
        <w:rPr>
          <w:ins w:id="352" w:author="sameer sulaiman" w:date="2015-12-04T11:56:00Z"/>
          <w:rFonts w:ascii="Menlo Regular" w:eastAsiaTheme="minorEastAsia" w:hAnsi="Menlo Regular" w:cs="Menlo Regular"/>
          <w:color w:val="007400"/>
          <w:sz w:val="20"/>
        </w:rPr>
      </w:pPr>
      <w:ins w:id="353" w:author="sameer sulaiman" w:date="2015-12-04T11:56:00Z">
        <w:r w:rsidRPr="000D191F">
          <w:rPr>
            <w:rFonts w:ascii="Menlo Regular" w:eastAsiaTheme="minorEastAsia" w:hAnsi="Menlo Regular" w:cs="Menlo Regular"/>
            <w:color w:val="007400"/>
            <w:sz w:val="20"/>
            <w:rPrChange w:id="354" w:author="sameer sulaiman" w:date="2015-12-04T11:56:00Z">
              <w:rPr>
                <w:rFonts w:ascii="Menlo Regular" w:eastAsiaTheme="minorEastAsia" w:hAnsi="Menlo Regular" w:cs="Menlo Regular"/>
                <w:color w:val="007400"/>
                <w:szCs w:val="24"/>
              </w:rPr>
            </w:rPrChange>
          </w:rPr>
          <w:t>[</w:t>
        </w:r>
        <w:proofErr w:type="spellStart"/>
        <w:r w:rsidRPr="000D191F">
          <w:rPr>
            <w:rFonts w:ascii="Menlo Regular" w:eastAsiaTheme="minorEastAsia" w:hAnsi="Menlo Regular" w:cs="Menlo Regular"/>
            <w:color w:val="007400"/>
            <w:sz w:val="20"/>
            <w:rPrChange w:id="355" w:author="sameer sulaiman" w:date="2015-12-04T11:56:00Z">
              <w:rPr>
                <w:rFonts w:ascii="Menlo Regular" w:eastAsiaTheme="minorEastAsia" w:hAnsi="Menlo Regular" w:cs="Menlo Regular"/>
                <w:color w:val="007400"/>
                <w:szCs w:val="24"/>
              </w:rPr>
            </w:rPrChange>
          </w:rPr>
          <w:t>DCHandler</w:t>
        </w:r>
        <w:proofErr w:type="spellEnd"/>
        <w:r w:rsidRPr="000D191F">
          <w:rPr>
            <w:rFonts w:ascii="Menlo Regular" w:eastAsiaTheme="minorEastAsia" w:hAnsi="Menlo Regular" w:cs="Menlo Regular"/>
            <w:color w:val="007400"/>
            <w:sz w:val="20"/>
            <w:rPrChange w:id="356" w:author="sameer sulaiman" w:date="2015-12-04T11:56:00Z">
              <w:rPr>
                <w:rFonts w:ascii="Menlo Regular" w:eastAsiaTheme="minorEastAsia" w:hAnsi="Menlo Regular" w:cs="Menlo Regular"/>
                <w:color w:val="007400"/>
                <w:szCs w:val="24"/>
              </w:rPr>
            </w:rPrChange>
          </w:rPr>
          <w:t xml:space="preserve"> setCCUITopConstraint</w:t>
        </w:r>
        <w:proofErr w:type="gramStart"/>
        <w:r w:rsidRPr="000D191F">
          <w:rPr>
            <w:rFonts w:ascii="Menlo Regular" w:eastAsiaTheme="minorEastAsia" w:hAnsi="Menlo Regular" w:cs="Menlo Regular"/>
            <w:color w:val="007400"/>
            <w:sz w:val="20"/>
            <w:rPrChange w:id="357" w:author="sameer sulaiman" w:date="2015-12-04T11:56:00Z">
              <w:rPr>
                <w:rFonts w:ascii="Menlo Regular" w:eastAsiaTheme="minorEastAsia" w:hAnsi="Menlo Regular" w:cs="Menlo Regular"/>
                <w:color w:val="007400"/>
                <w:szCs w:val="24"/>
              </w:rPr>
            </w:rPrChange>
          </w:rPr>
          <w:t>:50.0</w:t>
        </w:r>
        <w:proofErr w:type="gramEnd"/>
        <w:r w:rsidRPr="000D191F">
          <w:rPr>
            <w:rFonts w:ascii="Menlo Regular" w:eastAsiaTheme="minorEastAsia" w:hAnsi="Menlo Regular" w:cs="Menlo Regular"/>
            <w:color w:val="007400"/>
            <w:sz w:val="20"/>
            <w:rPrChange w:id="358" w:author="sameer sulaiman" w:date="2015-12-04T11:56:00Z">
              <w:rPr>
                <w:rFonts w:ascii="Menlo Regular" w:eastAsiaTheme="minorEastAsia" w:hAnsi="Menlo Regular" w:cs="Menlo Regular"/>
                <w:color w:val="007400"/>
                <w:szCs w:val="24"/>
              </w:rPr>
            </w:rPrChange>
          </w:rPr>
          <w:t>];</w:t>
        </w:r>
      </w:ins>
    </w:p>
    <w:p w14:paraId="2C7F6CAD" w14:textId="2A490372" w:rsidR="000D191F" w:rsidRDefault="000D191F" w:rsidP="00303FCC">
      <w:pPr>
        <w:spacing w:before="100" w:beforeAutospacing="1" w:after="100" w:afterAutospacing="1"/>
        <w:ind w:left="795"/>
        <w:rPr>
          <w:ins w:id="359" w:author="sameer sulaiman" w:date="2015-12-04T17:25:00Z"/>
          <w:lang w:val="en-GB"/>
        </w:rPr>
      </w:pPr>
      <w:ins w:id="360" w:author="sameer sulaiman" w:date="2015-12-04T11:56:00Z">
        <w:r>
          <w:rPr>
            <w:lang w:val="en-GB"/>
          </w:rPr>
          <w:t>If not it will take the default value</w:t>
        </w:r>
      </w:ins>
      <w:ins w:id="361" w:author="sameer sulaiman" w:date="2015-12-04T11:57:00Z">
        <w:r w:rsidR="004A6591">
          <w:rPr>
            <w:lang w:val="en-GB"/>
          </w:rPr>
          <w:t xml:space="preserve"> 0</w:t>
        </w:r>
      </w:ins>
      <w:ins w:id="362" w:author="sameer sulaiman" w:date="2015-12-04T11:56:00Z">
        <w:r w:rsidR="00DD2649">
          <w:rPr>
            <w:lang w:val="en-GB"/>
          </w:rPr>
          <w:t>.</w:t>
        </w:r>
      </w:ins>
    </w:p>
    <w:p w14:paraId="6CF3F57D" w14:textId="77777777" w:rsidR="007257D2" w:rsidRDefault="007257D2" w:rsidP="00303FCC">
      <w:pPr>
        <w:spacing w:before="100" w:beforeAutospacing="1" w:after="100" w:afterAutospacing="1"/>
        <w:ind w:left="795"/>
        <w:rPr>
          <w:ins w:id="363" w:author="sameer sulaiman" w:date="2015-12-04T18:27:00Z"/>
          <w:lang w:val="en-GB"/>
        </w:rPr>
      </w:pPr>
    </w:p>
    <w:p w14:paraId="3C7CA017" w14:textId="0E3CA0F5" w:rsidR="00000258" w:rsidRDefault="00000258" w:rsidP="00000258">
      <w:pPr>
        <w:pStyle w:val="NormalWeb"/>
        <w:rPr>
          <w:ins w:id="364" w:author="sameer sulaiman" w:date="2015-12-04T18:28:00Z"/>
          <w:rFonts w:asciiTheme="majorHAnsi" w:hAnsiTheme="majorHAnsi"/>
          <w:b/>
        </w:rPr>
      </w:pPr>
      <w:ins w:id="365" w:author="sameer sulaiman" w:date="2015-12-04T18:27:00Z">
        <w:r w:rsidRPr="005B0DAF">
          <w:rPr>
            <w:rFonts w:asciiTheme="majorHAnsi" w:hAnsiTheme="majorHAnsi"/>
            <w:b/>
          </w:rPr>
          <w:t>support</w:t>
        </w:r>
      </w:ins>
    </w:p>
    <w:p w14:paraId="1B57481A" w14:textId="08BE7528" w:rsidR="00000258" w:rsidRDefault="00000258" w:rsidP="00000258">
      <w:pPr>
        <w:pStyle w:val="Heading1"/>
        <w:rPr>
          <w:ins w:id="366" w:author="sameer sulaiman" w:date="2015-12-04T18:28:00Z"/>
          <w:rFonts w:eastAsiaTheme="minorEastAsia"/>
        </w:rPr>
      </w:pPr>
      <w:ins w:id="367" w:author="sameer sulaiman" w:date="2015-12-04T18:28:00Z">
        <w:r>
          <w:rPr>
            <w:rFonts w:eastAsiaTheme="minorEastAsia"/>
          </w:rPr>
          <w:lastRenderedPageBreak/>
          <w:t>Localization support</w:t>
        </w:r>
      </w:ins>
    </w:p>
    <w:p w14:paraId="318A226C" w14:textId="77777777" w:rsidR="00000258" w:rsidRDefault="00000258" w:rsidP="00000258">
      <w:pPr>
        <w:pStyle w:val="NormalWeb"/>
        <w:rPr>
          <w:ins w:id="368" w:author="sameer sulaiman" w:date="2015-12-04T18:27:00Z"/>
          <w:rFonts w:asciiTheme="majorHAnsi" w:hAnsiTheme="majorHAnsi"/>
          <w:b/>
        </w:rPr>
      </w:pPr>
    </w:p>
    <w:tbl>
      <w:tblPr>
        <w:tblW w:w="8640" w:type="dxa"/>
        <w:tblInd w:w="93" w:type="dxa"/>
        <w:tblLook w:val="04A0" w:firstRow="1" w:lastRow="0" w:firstColumn="1" w:lastColumn="0" w:noHBand="0" w:noVBand="1"/>
      </w:tblPr>
      <w:tblGrid>
        <w:gridCol w:w="1364"/>
        <w:gridCol w:w="1391"/>
        <w:gridCol w:w="1257"/>
        <w:gridCol w:w="1600"/>
        <w:gridCol w:w="1484"/>
        <w:gridCol w:w="1580"/>
      </w:tblGrid>
      <w:tr w:rsidR="00000258" w:rsidRPr="005B0DAF" w14:paraId="30B752AB" w14:textId="77777777" w:rsidTr="00801E45">
        <w:trPr>
          <w:trHeight w:val="780"/>
          <w:ins w:id="369" w:author="sameer sulaiman" w:date="2015-12-04T18:27:00Z"/>
        </w:trPr>
        <w:tc>
          <w:tcPr>
            <w:tcW w:w="136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1416598A" w14:textId="77777777" w:rsidR="00000258" w:rsidRPr="005B0DAF" w:rsidRDefault="00000258" w:rsidP="00801E45">
            <w:pPr>
              <w:rPr>
                <w:ins w:id="370" w:author="sameer sulaiman" w:date="2015-12-04T18:27:00Z"/>
                <w:rFonts w:cs="Arial"/>
                <w:color w:val="000000"/>
                <w:szCs w:val="24"/>
              </w:rPr>
            </w:pPr>
            <w:ins w:id="371" w:author="sameer sulaiman" w:date="2015-12-04T18:27:00Z">
              <w:r w:rsidRPr="005B0DAF">
                <w:rPr>
                  <w:rFonts w:cs="Arial"/>
                  <w:color w:val="000000"/>
                  <w:szCs w:val="24"/>
                </w:rPr>
                <w:t>English</w:t>
              </w:r>
            </w:ins>
          </w:p>
        </w:tc>
        <w:tc>
          <w:tcPr>
            <w:tcW w:w="1420" w:type="dxa"/>
            <w:tcBorders>
              <w:top w:val="single" w:sz="8" w:space="0" w:color="auto"/>
              <w:left w:val="nil"/>
              <w:bottom w:val="single" w:sz="8" w:space="0" w:color="auto"/>
              <w:right w:val="single" w:sz="8" w:space="0" w:color="auto"/>
            </w:tcBorders>
            <w:shd w:val="clear" w:color="000000" w:fill="FFFFFF"/>
            <w:vAlign w:val="center"/>
            <w:hideMark/>
          </w:tcPr>
          <w:p w14:paraId="3875CC0A" w14:textId="77777777" w:rsidR="00000258" w:rsidRPr="005B0DAF" w:rsidRDefault="00000258" w:rsidP="00801E45">
            <w:pPr>
              <w:rPr>
                <w:ins w:id="372" w:author="sameer sulaiman" w:date="2015-12-04T18:27:00Z"/>
                <w:rFonts w:cs="Arial"/>
                <w:color w:val="000000"/>
                <w:szCs w:val="24"/>
              </w:rPr>
            </w:pPr>
            <w:ins w:id="373" w:author="sameer sulaiman" w:date="2015-12-04T18:27:00Z">
              <w:r w:rsidRPr="005B0DAF">
                <w:rPr>
                  <w:rFonts w:cs="Arial"/>
                  <w:color w:val="000000"/>
                  <w:szCs w:val="24"/>
                </w:rPr>
                <w:t>German</w:t>
              </w:r>
            </w:ins>
          </w:p>
        </w:tc>
        <w:tc>
          <w:tcPr>
            <w:tcW w:w="1200" w:type="dxa"/>
            <w:tcBorders>
              <w:top w:val="single" w:sz="8" w:space="0" w:color="auto"/>
              <w:left w:val="nil"/>
              <w:bottom w:val="single" w:sz="8" w:space="0" w:color="auto"/>
              <w:right w:val="single" w:sz="8" w:space="0" w:color="auto"/>
            </w:tcBorders>
            <w:shd w:val="clear" w:color="000000" w:fill="FFFFFF"/>
            <w:vAlign w:val="center"/>
            <w:hideMark/>
          </w:tcPr>
          <w:p w14:paraId="1A216B5C" w14:textId="77777777" w:rsidR="00000258" w:rsidRPr="005B0DAF" w:rsidRDefault="00000258" w:rsidP="00801E45">
            <w:pPr>
              <w:rPr>
                <w:ins w:id="374" w:author="sameer sulaiman" w:date="2015-12-04T18:27:00Z"/>
                <w:rFonts w:cs="Arial"/>
                <w:color w:val="000000"/>
                <w:szCs w:val="24"/>
              </w:rPr>
            </w:pPr>
            <w:ins w:id="375" w:author="sameer sulaiman" w:date="2015-12-04T18:27:00Z">
              <w:r w:rsidRPr="005B0DAF">
                <w:rPr>
                  <w:rFonts w:cs="Arial"/>
                  <w:color w:val="000000"/>
                  <w:szCs w:val="24"/>
                </w:rPr>
                <w:t>French (FR)</w:t>
              </w:r>
            </w:ins>
          </w:p>
        </w:tc>
        <w:tc>
          <w:tcPr>
            <w:tcW w:w="1600" w:type="dxa"/>
            <w:tcBorders>
              <w:top w:val="single" w:sz="8" w:space="0" w:color="auto"/>
              <w:left w:val="nil"/>
              <w:bottom w:val="single" w:sz="8" w:space="0" w:color="auto"/>
              <w:right w:val="single" w:sz="8" w:space="0" w:color="auto"/>
            </w:tcBorders>
            <w:shd w:val="clear" w:color="000000" w:fill="FFFFFF"/>
            <w:vAlign w:val="center"/>
            <w:hideMark/>
          </w:tcPr>
          <w:p w14:paraId="0F206617" w14:textId="77777777" w:rsidR="00000258" w:rsidRPr="005B0DAF" w:rsidRDefault="00000258" w:rsidP="00801E45">
            <w:pPr>
              <w:rPr>
                <w:ins w:id="376" w:author="sameer sulaiman" w:date="2015-12-04T18:27:00Z"/>
                <w:rFonts w:cs="Arial"/>
                <w:color w:val="000000"/>
                <w:szCs w:val="24"/>
              </w:rPr>
            </w:pPr>
            <w:ins w:id="377" w:author="sameer sulaiman" w:date="2015-12-04T18:27:00Z">
              <w:r w:rsidRPr="005B0DAF">
                <w:rPr>
                  <w:rFonts w:cs="Arial"/>
                  <w:color w:val="000000"/>
                  <w:szCs w:val="24"/>
                </w:rPr>
                <w:t>Simplified Chinese</w:t>
              </w:r>
            </w:ins>
          </w:p>
        </w:tc>
        <w:tc>
          <w:tcPr>
            <w:tcW w:w="1480" w:type="dxa"/>
            <w:tcBorders>
              <w:top w:val="single" w:sz="8" w:space="0" w:color="auto"/>
              <w:left w:val="nil"/>
              <w:bottom w:val="single" w:sz="8" w:space="0" w:color="auto"/>
              <w:right w:val="single" w:sz="8" w:space="0" w:color="auto"/>
            </w:tcBorders>
            <w:shd w:val="clear" w:color="000000" w:fill="FFFFFF"/>
            <w:vAlign w:val="center"/>
            <w:hideMark/>
          </w:tcPr>
          <w:p w14:paraId="68F946A3" w14:textId="77777777" w:rsidR="00000258" w:rsidRPr="005B0DAF" w:rsidRDefault="00000258" w:rsidP="00801E45">
            <w:pPr>
              <w:rPr>
                <w:ins w:id="378" w:author="sameer sulaiman" w:date="2015-12-04T18:27:00Z"/>
                <w:rFonts w:cs="Arial"/>
                <w:color w:val="000000"/>
                <w:szCs w:val="24"/>
              </w:rPr>
            </w:pPr>
            <w:ins w:id="379" w:author="sameer sulaiman" w:date="2015-12-04T18:27:00Z">
              <w:r w:rsidRPr="005B0DAF">
                <w:rPr>
                  <w:rFonts w:cs="Arial"/>
                  <w:color w:val="000000"/>
                  <w:szCs w:val="24"/>
                </w:rPr>
                <w:t>Traditional Chinese</w:t>
              </w:r>
            </w:ins>
          </w:p>
        </w:tc>
        <w:tc>
          <w:tcPr>
            <w:tcW w:w="1580" w:type="dxa"/>
            <w:tcBorders>
              <w:top w:val="single" w:sz="8" w:space="0" w:color="auto"/>
              <w:left w:val="nil"/>
              <w:bottom w:val="single" w:sz="8" w:space="0" w:color="auto"/>
              <w:right w:val="single" w:sz="8" w:space="0" w:color="auto"/>
            </w:tcBorders>
            <w:shd w:val="clear" w:color="000000" w:fill="FFFFFF"/>
            <w:vAlign w:val="center"/>
            <w:hideMark/>
          </w:tcPr>
          <w:p w14:paraId="3E17C397" w14:textId="77777777" w:rsidR="00000258" w:rsidRPr="005B0DAF" w:rsidRDefault="00000258" w:rsidP="00801E45">
            <w:pPr>
              <w:rPr>
                <w:ins w:id="380" w:author="sameer sulaiman" w:date="2015-12-04T18:27:00Z"/>
                <w:rFonts w:cs="Arial"/>
                <w:color w:val="000000"/>
                <w:szCs w:val="24"/>
              </w:rPr>
            </w:pPr>
            <w:ins w:id="381" w:author="sameer sulaiman" w:date="2015-12-04T18:27:00Z">
              <w:r w:rsidRPr="005B0DAF">
                <w:rPr>
                  <w:rFonts w:cs="Arial"/>
                  <w:color w:val="000000"/>
                  <w:szCs w:val="24"/>
                </w:rPr>
                <w:t>Portuguese (EU)</w:t>
              </w:r>
            </w:ins>
          </w:p>
        </w:tc>
      </w:tr>
      <w:tr w:rsidR="00000258" w:rsidRPr="005B0DAF" w14:paraId="1947E74A" w14:textId="77777777" w:rsidTr="00801E45">
        <w:trPr>
          <w:trHeight w:val="780"/>
          <w:ins w:id="382" w:author="sameer sulaiman" w:date="2015-12-04T18:27:00Z"/>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03EB49A9" w14:textId="77777777" w:rsidR="00000258" w:rsidRPr="005B0DAF" w:rsidRDefault="00000258" w:rsidP="00801E45">
            <w:pPr>
              <w:rPr>
                <w:ins w:id="383" w:author="sameer sulaiman" w:date="2015-12-04T18:27:00Z"/>
                <w:rFonts w:cs="Arial"/>
                <w:color w:val="000000"/>
                <w:szCs w:val="24"/>
              </w:rPr>
            </w:pPr>
            <w:ins w:id="384" w:author="sameer sulaiman" w:date="2015-12-04T18:27:00Z">
              <w:r w:rsidRPr="005B0DAF">
                <w:rPr>
                  <w:rFonts w:cs="Arial"/>
                  <w:color w:val="000000"/>
                  <w:szCs w:val="24"/>
                </w:rPr>
                <w:t>Russian</w:t>
              </w:r>
            </w:ins>
          </w:p>
        </w:tc>
        <w:tc>
          <w:tcPr>
            <w:tcW w:w="1420" w:type="dxa"/>
            <w:tcBorders>
              <w:top w:val="nil"/>
              <w:left w:val="nil"/>
              <w:bottom w:val="single" w:sz="8" w:space="0" w:color="auto"/>
              <w:right w:val="single" w:sz="8" w:space="0" w:color="auto"/>
            </w:tcBorders>
            <w:shd w:val="clear" w:color="000000" w:fill="FFFFFF"/>
            <w:vAlign w:val="center"/>
            <w:hideMark/>
          </w:tcPr>
          <w:p w14:paraId="74757C35" w14:textId="77777777" w:rsidR="00000258" w:rsidRPr="005B0DAF" w:rsidRDefault="00000258" w:rsidP="00801E45">
            <w:pPr>
              <w:rPr>
                <w:ins w:id="385" w:author="sameer sulaiman" w:date="2015-12-04T18:27:00Z"/>
                <w:rFonts w:cs="Arial"/>
                <w:color w:val="000000"/>
                <w:szCs w:val="24"/>
              </w:rPr>
            </w:pPr>
            <w:ins w:id="386" w:author="sameer sulaiman" w:date="2015-12-04T18:27:00Z">
              <w:r w:rsidRPr="005B0DAF">
                <w:rPr>
                  <w:rFonts w:cs="Arial"/>
                  <w:color w:val="000000"/>
                  <w:szCs w:val="24"/>
                </w:rPr>
                <w:t>Arabic</w:t>
              </w:r>
            </w:ins>
          </w:p>
        </w:tc>
        <w:tc>
          <w:tcPr>
            <w:tcW w:w="1200" w:type="dxa"/>
            <w:tcBorders>
              <w:top w:val="nil"/>
              <w:left w:val="nil"/>
              <w:bottom w:val="single" w:sz="8" w:space="0" w:color="auto"/>
              <w:right w:val="single" w:sz="8" w:space="0" w:color="auto"/>
            </w:tcBorders>
            <w:shd w:val="clear" w:color="000000" w:fill="FFFFFF"/>
            <w:vAlign w:val="center"/>
            <w:hideMark/>
          </w:tcPr>
          <w:p w14:paraId="5A2AF6B6" w14:textId="77777777" w:rsidR="00000258" w:rsidRPr="005B0DAF" w:rsidRDefault="00000258" w:rsidP="00801E45">
            <w:pPr>
              <w:rPr>
                <w:ins w:id="387" w:author="sameer sulaiman" w:date="2015-12-04T18:27:00Z"/>
                <w:rFonts w:cs="Arial"/>
                <w:color w:val="000000"/>
                <w:szCs w:val="24"/>
              </w:rPr>
            </w:pPr>
            <w:ins w:id="388" w:author="sameer sulaiman" w:date="2015-12-04T18:27:00Z">
              <w:r w:rsidRPr="005B0DAF">
                <w:rPr>
                  <w:rFonts w:cs="Arial"/>
                  <w:color w:val="000000"/>
                  <w:szCs w:val="24"/>
                </w:rPr>
                <w:t>Japanese</w:t>
              </w:r>
            </w:ins>
          </w:p>
        </w:tc>
        <w:tc>
          <w:tcPr>
            <w:tcW w:w="1600" w:type="dxa"/>
            <w:tcBorders>
              <w:top w:val="nil"/>
              <w:left w:val="nil"/>
              <w:bottom w:val="single" w:sz="8" w:space="0" w:color="auto"/>
              <w:right w:val="single" w:sz="8" w:space="0" w:color="auto"/>
            </w:tcBorders>
            <w:shd w:val="clear" w:color="000000" w:fill="FFFFFF"/>
            <w:vAlign w:val="center"/>
            <w:hideMark/>
          </w:tcPr>
          <w:p w14:paraId="3D478EE4" w14:textId="77777777" w:rsidR="00000258" w:rsidRPr="005B0DAF" w:rsidRDefault="00000258" w:rsidP="00801E45">
            <w:pPr>
              <w:rPr>
                <w:ins w:id="389" w:author="sameer sulaiman" w:date="2015-12-04T18:27:00Z"/>
                <w:rFonts w:cs="Arial"/>
                <w:color w:val="000000"/>
                <w:szCs w:val="24"/>
              </w:rPr>
            </w:pPr>
            <w:ins w:id="390" w:author="sameer sulaiman" w:date="2015-12-04T18:27:00Z">
              <w:r w:rsidRPr="005B0DAF">
                <w:rPr>
                  <w:rFonts w:cs="Arial"/>
                  <w:color w:val="000000"/>
                  <w:szCs w:val="24"/>
                </w:rPr>
                <w:t>Dutch</w:t>
              </w:r>
            </w:ins>
          </w:p>
        </w:tc>
        <w:tc>
          <w:tcPr>
            <w:tcW w:w="1480" w:type="dxa"/>
            <w:tcBorders>
              <w:top w:val="nil"/>
              <w:left w:val="nil"/>
              <w:bottom w:val="single" w:sz="8" w:space="0" w:color="auto"/>
              <w:right w:val="single" w:sz="8" w:space="0" w:color="auto"/>
            </w:tcBorders>
            <w:shd w:val="clear" w:color="000000" w:fill="FFFFFF"/>
            <w:vAlign w:val="center"/>
            <w:hideMark/>
          </w:tcPr>
          <w:p w14:paraId="7D419472" w14:textId="77777777" w:rsidR="00000258" w:rsidRPr="005B0DAF" w:rsidRDefault="00000258" w:rsidP="00801E45">
            <w:pPr>
              <w:rPr>
                <w:ins w:id="391" w:author="sameer sulaiman" w:date="2015-12-04T18:27:00Z"/>
                <w:rFonts w:cs="Arial"/>
                <w:color w:val="000000"/>
                <w:szCs w:val="24"/>
              </w:rPr>
            </w:pPr>
            <w:ins w:id="392" w:author="sameer sulaiman" w:date="2015-12-04T18:27:00Z">
              <w:r w:rsidRPr="005B0DAF">
                <w:rPr>
                  <w:rFonts w:cs="Arial"/>
                  <w:color w:val="000000"/>
                  <w:szCs w:val="24"/>
                </w:rPr>
                <w:t>Malay</w:t>
              </w:r>
            </w:ins>
          </w:p>
        </w:tc>
        <w:tc>
          <w:tcPr>
            <w:tcW w:w="1580" w:type="dxa"/>
            <w:tcBorders>
              <w:top w:val="nil"/>
              <w:left w:val="nil"/>
              <w:bottom w:val="single" w:sz="8" w:space="0" w:color="auto"/>
              <w:right w:val="single" w:sz="8" w:space="0" w:color="auto"/>
            </w:tcBorders>
            <w:shd w:val="clear" w:color="000000" w:fill="FFFFFF"/>
            <w:vAlign w:val="center"/>
            <w:hideMark/>
          </w:tcPr>
          <w:p w14:paraId="57E8CE87" w14:textId="77777777" w:rsidR="00000258" w:rsidRPr="005B0DAF" w:rsidRDefault="00000258" w:rsidP="00801E45">
            <w:pPr>
              <w:rPr>
                <w:ins w:id="393" w:author="sameer sulaiman" w:date="2015-12-04T18:27:00Z"/>
                <w:rFonts w:cs="Arial"/>
                <w:color w:val="000000"/>
                <w:szCs w:val="24"/>
              </w:rPr>
            </w:pPr>
            <w:ins w:id="394" w:author="sameer sulaiman" w:date="2015-12-04T18:27:00Z">
              <w:r w:rsidRPr="005B0DAF">
                <w:rPr>
                  <w:rFonts w:cs="Arial"/>
                  <w:color w:val="000000"/>
                  <w:szCs w:val="24"/>
                </w:rPr>
                <w:t>Montenegrin</w:t>
              </w:r>
            </w:ins>
          </w:p>
        </w:tc>
      </w:tr>
      <w:tr w:rsidR="00000258" w:rsidRPr="005B0DAF" w14:paraId="35057AF4" w14:textId="77777777" w:rsidTr="00801E45">
        <w:trPr>
          <w:trHeight w:val="780"/>
          <w:ins w:id="395" w:author="sameer sulaiman" w:date="2015-12-04T18:27:00Z"/>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7680B7FA" w14:textId="77777777" w:rsidR="00000258" w:rsidRPr="005B0DAF" w:rsidRDefault="00000258" w:rsidP="00801E45">
            <w:pPr>
              <w:rPr>
                <w:ins w:id="396" w:author="sameer sulaiman" w:date="2015-12-04T18:27:00Z"/>
                <w:rFonts w:cs="Arial"/>
                <w:color w:val="000000"/>
                <w:szCs w:val="24"/>
              </w:rPr>
            </w:pPr>
            <w:ins w:id="397" w:author="sameer sulaiman" w:date="2015-12-04T18:27:00Z">
              <w:r w:rsidRPr="005B0DAF">
                <w:rPr>
                  <w:rFonts w:cs="Arial"/>
                  <w:color w:val="000000"/>
                  <w:szCs w:val="24"/>
                </w:rPr>
                <w:t>French-CA</w:t>
              </w:r>
            </w:ins>
          </w:p>
        </w:tc>
        <w:tc>
          <w:tcPr>
            <w:tcW w:w="1420" w:type="dxa"/>
            <w:tcBorders>
              <w:top w:val="nil"/>
              <w:left w:val="nil"/>
              <w:bottom w:val="single" w:sz="8" w:space="0" w:color="auto"/>
              <w:right w:val="single" w:sz="8" w:space="0" w:color="auto"/>
            </w:tcBorders>
            <w:shd w:val="clear" w:color="000000" w:fill="FFFFFF"/>
            <w:vAlign w:val="center"/>
            <w:hideMark/>
          </w:tcPr>
          <w:p w14:paraId="431EF791" w14:textId="77777777" w:rsidR="00000258" w:rsidRPr="005B0DAF" w:rsidRDefault="00000258" w:rsidP="00801E45">
            <w:pPr>
              <w:rPr>
                <w:ins w:id="398" w:author="sameer sulaiman" w:date="2015-12-04T18:27:00Z"/>
                <w:rFonts w:cs="Arial"/>
                <w:color w:val="000000"/>
                <w:szCs w:val="24"/>
              </w:rPr>
            </w:pPr>
            <w:ins w:id="399" w:author="sameer sulaiman" w:date="2015-12-04T18:27:00Z">
              <w:r w:rsidRPr="005B0DAF">
                <w:rPr>
                  <w:rFonts w:cs="Arial"/>
                  <w:color w:val="000000"/>
                  <w:szCs w:val="24"/>
                </w:rPr>
                <w:t>Romanian</w:t>
              </w:r>
            </w:ins>
          </w:p>
        </w:tc>
        <w:tc>
          <w:tcPr>
            <w:tcW w:w="1200" w:type="dxa"/>
            <w:tcBorders>
              <w:top w:val="nil"/>
              <w:left w:val="nil"/>
              <w:bottom w:val="single" w:sz="8" w:space="0" w:color="auto"/>
              <w:right w:val="single" w:sz="8" w:space="0" w:color="auto"/>
            </w:tcBorders>
            <w:shd w:val="clear" w:color="000000" w:fill="FFFFFF"/>
            <w:vAlign w:val="center"/>
            <w:hideMark/>
          </w:tcPr>
          <w:p w14:paraId="160C585C" w14:textId="77777777" w:rsidR="00000258" w:rsidRPr="005B0DAF" w:rsidRDefault="00000258" w:rsidP="00801E45">
            <w:pPr>
              <w:rPr>
                <w:ins w:id="400" w:author="sameer sulaiman" w:date="2015-12-04T18:27:00Z"/>
                <w:rFonts w:cs="Arial"/>
                <w:color w:val="000000"/>
                <w:szCs w:val="24"/>
              </w:rPr>
            </w:pPr>
            <w:ins w:id="401" w:author="sameer sulaiman" w:date="2015-12-04T18:27:00Z">
              <w:r w:rsidRPr="005B0DAF">
                <w:rPr>
                  <w:rFonts w:cs="Arial"/>
                  <w:color w:val="000000"/>
                  <w:szCs w:val="24"/>
                </w:rPr>
                <w:t>Spanish Mexican</w:t>
              </w:r>
            </w:ins>
          </w:p>
        </w:tc>
        <w:tc>
          <w:tcPr>
            <w:tcW w:w="1600" w:type="dxa"/>
            <w:tcBorders>
              <w:top w:val="nil"/>
              <w:left w:val="nil"/>
              <w:bottom w:val="single" w:sz="8" w:space="0" w:color="auto"/>
              <w:right w:val="single" w:sz="8" w:space="0" w:color="auto"/>
            </w:tcBorders>
            <w:shd w:val="clear" w:color="000000" w:fill="FFFFFF"/>
            <w:vAlign w:val="center"/>
            <w:hideMark/>
          </w:tcPr>
          <w:p w14:paraId="72A67D5D" w14:textId="77777777" w:rsidR="00000258" w:rsidRPr="005B0DAF" w:rsidRDefault="00000258" w:rsidP="00801E45">
            <w:pPr>
              <w:rPr>
                <w:ins w:id="402" w:author="sameer sulaiman" w:date="2015-12-04T18:27:00Z"/>
                <w:rFonts w:cs="Arial"/>
                <w:color w:val="000000"/>
                <w:szCs w:val="24"/>
              </w:rPr>
            </w:pPr>
            <w:ins w:id="403" w:author="sameer sulaiman" w:date="2015-12-04T18:27:00Z">
              <w:r w:rsidRPr="005B0DAF">
                <w:rPr>
                  <w:rFonts w:cs="Arial"/>
                  <w:color w:val="000000"/>
                  <w:szCs w:val="24"/>
                </w:rPr>
                <w:t>Ukrainian</w:t>
              </w:r>
            </w:ins>
          </w:p>
        </w:tc>
        <w:tc>
          <w:tcPr>
            <w:tcW w:w="1480" w:type="dxa"/>
            <w:tcBorders>
              <w:top w:val="nil"/>
              <w:left w:val="nil"/>
              <w:bottom w:val="single" w:sz="8" w:space="0" w:color="auto"/>
              <w:right w:val="single" w:sz="8" w:space="0" w:color="auto"/>
            </w:tcBorders>
            <w:shd w:val="clear" w:color="000000" w:fill="FFFFFF"/>
            <w:vAlign w:val="center"/>
            <w:hideMark/>
          </w:tcPr>
          <w:p w14:paraId="78243E9C" w14:textId="77777777" w:rsidR="00000258" w:rsidRPr="005B0DAF" w:rsidRDefault="00000258" w:rsidP="00801E45">
            <w:pPr>
              <w:rPr>
                <w:ins w:id="404" w:author="sameer sulaiman" w:date="2015-12-04T18:27:00Z"/>
                <w:rFonts w:cs="Arial"/>
                <w:color w:val="000000"/>
                <w:szCs w:val="24"/>
              </w:rPr>
            </w:pPr>
            <w:ins w:id="405" w:author="sameer sulaiman" w:date="2015-12-04T18:27:00Z">
              <w:r w:rsidRPr="005B0DAF">
                <w:rPr>
                  <w:rFonts w:cs="Arial"/>
                  <w:color w:val="000000"/>
                  <w:szCs w:val="24"/>
                </w:rPr>
                <w:t>Portuguese (BR)</w:t>
              </w:r>
            </w:ins>
          </w:p>
        </w:tc>
        <w:tc>
          <w:tcPr>
            <w:tcW w:w="1580" w:type="dxa"/>
            <w:tcBorders>
              <w:top w:val="nil"/>
              <w:left w:val="nil"/>
              <w:bottom w:val="single" w:sz="8" w:space="0" w:color="auto"/>
              <w:right w:val="single" w:sz="8" w:space="0" w:color="auto"/>
            </w:tcBorders>
            <w:shd w:val="clear" w:color="000000" w:fill="FFFFFF"/>
            <w:vAlign w:val="center"/>
            <w:hideMark/>
          </w:tcPr>
          <w:p w14:paraId="2182E12F" w14:textId="77777777" w:rsidR="00000258" w:rsidRPr="005B0DAF" w:rsidRDefault="00000258" w:rsidP="00801E45">
            <w:pPr>
              <w:rPr>
                <w:ins w:id="406" w:author="sameer sulaiman" w:date="2015-12-04T18:27:00Z"/>
                <w:rFonts w:cs="Arial"/>
                <w:color w:val="000000"/>
                <w:szCs w:val="24"/>
              </w:rPr>
            </w:pPr>
            <w:ins w:id="407" w:author="sameer sulaiman" w:date="2015-12-04T18:27:00Z">
              <w:r w:rsidRPr="005B0DAF">
                <w:rPr>
                  <w:rFonts w:cs="Arial"/>
                  <w:color w:val="000000"/>
                  <w:szCs w:val="24"/>
                </w:rPr>
                <w:t>Serbian</w:t>
              </w:r>
            </w:ins>
          </w:p>
        </w:tc>
      </w:tr>
      <w:tr w:rsidR="00000258" w:rsidRPr="005B0DAF" w14:paraId="0A9C40A4" w14:textId="77777777" w:rsidTr="00801E45">
        <w:trPr>
          <w:trHeight w:val="780"/>
          <w:ins w:id="408" w:author="sameer sulaiman" w:date="2015-12-04T18:27:00Z"/>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2E4AA2EE" w14:textId="77777777" w:rsidR="00000258" w:rsidRPr="005B0DAF" w:rsidRDefault="00000258" w:rsidP="00801E45">
            <w:pPr>
              <w:rPr>
                <w:ins w:id="409" w:author="sameer sulaiman" w:date="2015-12-04T18:27:00Z"/>
                <w:rFonts w:cs="Arial"/>
                <w:color w:val="000000"/>
                <w:szCs w:val="24"/>
              </w:rPr>
            </w:pPr>
            <w:ins w:id="410" w:author="sameer sulaiman" w:date="2015-12-04T18:27:00Z">
              <w:r w:rsidRPr="005B0DAF">
                <w:rPr>
                  <w:rFonts w:cs="Arial"/>
                  <w:color w:val="000000"/>
                  <w:szCs w:val="24"/>
                </w:rPr>
                <w:t>Gaelic</w:t>
              </w:r>
            </w:ins>
          </w:p>
        </w:tc>
        <w:tc>
          <w:tcPr>
            <w:tcW w:w="1420" w:type="dxa"/>
            <w:tcBorders>
              <w:top w:val="nil"/>
              <w:left w:val="nil"/>
              <w:bottom w:val="single" w:sz="8" w:space="0" w:color="auto"/>
              <w:right w:val="single" w:sz="8" w:space="0" w:color="auto"/>
            </w:tcBorders>
            <w:shd w:val="clear" w:color="000000" w:fill="FFFFFF"/>
            <w:vAlign w:val="center"/>
            <w:hideMark/>
          </w:tcPr>
          <w:p w14:paraId="00595876" w14:textId="77777777" w:rsidR="00000258" w:rsidRPr="005B0DAF" w:rsidRDefault="00000258" w:rsidP="00801E45">
            <w:pPr>
              <w:rPr>
                <w:ins w:id="411" w:author="sameer sulaiman" w:date="2015-12-04T18:27:00Z"/>
                <w:rFonts w:cs="Arial"/>
                <w:color w:val="000000"/>
                <w:szCs w:val="24"/>
              </w:rPr>
            </w:pPr>
            <w:ins w:id="412" w:author="sameer sulaiman" w:date="2015-12-04T18:27:00Z">
              <w:r w:rsidRPr="005B0DAF">
                <w:rPr>
                  <w:rFonts w:cs="Arial"/>
                  <w:color w:val="000000"/>
                  <w:szCs w:val="24"/>
                </w:rPr>
                <w:t>Greek</w:t>
              </w:r>
            </w:ins>
          </w:p>
        </w:tc>
        <w:tc>
          <w:tcPr>
            <w:tcW w:w="1200" w:type="dxa"/>
            <w:tcBorders>
              <w:top w:val="nil"/>
              <w:left w:val="nil"/>
              <w:bottom w:val="single" w:sz="8" w:space="0" w:color="auto"/>
              <w:right w:val="single" w:sz="8" w:space="0" w:color="auto"/>
            </w:tcBorders>
            <w:shd w:val="clear" w:color="000000" w:fill="FFFFFF"/>
            <w:vAlign w:val="center"/>
            <w:hideMark/>
          </w:tcPr>
          <w:p w14:paraId="7EA34BBA" w14:textId="77777777" w:rsidR="00000258" w:rsidRPr="005B0DAF" w:rsidRDefault="00000258" w:rsidP="00801E45">
            <w:pPr>
              <w:rPr>
                <w:ins w:id="413" w:author="sameer sulaiman" w:date="2015-12-04T18:27:00Z"/>
                <w:rFonts w:cs="Arial"/>
                <w:color w:val="000000"/>
                <w:szCs w:val="24"/>
              </w:rPr>
            </w:pPr>
            <w:ins w:id="414" w:author="sameer sulaiman" w:date="2015-12-04T18:27:00Z">
              <w:r w:rsidRPr="005B0DAF">
                <w:rPr>
                  <w:rFonts w:cs="Arial"/>
                  <w:color w:val="000000"/>
                  <w:szCs w:val="24"/>
                </w:rPr>
                <w:t>Hebrew</w:t>
              </w:r>
            </w:ins>
          </w:p>
        </w:tc>
        <w:tc>
          <w:tcPr>
            <w:tcW w:w="1600" w:type="dxa"/>
            <w:tcBorders>
              <w:top w:val="nil"/>
              <w:left w:val="nil"/>
              <w:bottom w:val="single" w:sz="8" w:space="0" w:color="auto"/>
              <w:right w:val="single" w:sz="8" w:space="0" w:color="auto"/>
            </w:tcBorders>
            <w:shd w:val="clear" w:color="000000" w:fill="FFFFFF"/>
            <w:vAlign w:val="center"/>
            <w:hideMark/>
          </w:tcPr>
          <w:p w14:paraId="599D2CDC" w14:textId="77777777" w:rsidR="00000258" w:rsidRPr="005B0DAF" w:rsidRDefault="00000258" w:rsidP="00801E45">
            <w:pPr>
              <w:rPr>
                <w:ins w:id="415" w:author="sameer sulaiman" w:date="2015-12-04T18:27:00Z"/>
                <w:rFonts w:cs="Arial"/>
                <w:color w:val="000000"/>
                <w:szCs w:val="24"/>
              </w:rPr>
            </w:pPr>
            <w:ins w:id="416" w:author="sameer sulaiman" w:date="2015-12-04T18:27:00Z">
              <w:r w:rsidRPr="005B0DAF">
                <w:rPr>
                  <w:rFonts w:cs="Arial"/>
                  <w:color w:val="000000"/>
                  <w:szCs w:val="24"/>
                </w:rPr>
                <w:t>Hindi</w:t>
              </w:r>
            </w:ins>
          </w:p>
        </w:tc>
        <w:tc>
          <w:tcPr>
            <w:tcW w:w="1480" w:type="dxa"/>
            <w:tcBorders>
              <w:top w:val="nil"/>
              <w:left w:val="nil"/>
              <w:bottom w:val="single" w:sz="8" w:space="0" w:color="auto"/>
              <w:right w:val="single" w:sz="8" w:space="0" w:color="auto"/>
            </w:tcBorders>
            <w:shd w:val="clear" w:color="000000" w:fill="FFFFFF"/>
            <w:vAlign w:val="center"/>
            <w:hideMark/>
          </w:tcPr>
          <w:p w14:paraId="7DCED9BF" w14:textId="77777777" w:rsidR="00000258" w:rsidRPr="005B0DAF" w:rsidRDefault="00000258" w:rsidP="00801E45">
            <w:pPr>
              <w:rPr>
                <w:ins w:id="417" w:author="sameer sulaiman" w:date="2015-12-04T18:27:00Z"/>
                <w:rFonts w:cs="Arial"/>
                <w:color w:val="000000"/>
                <w:szCs w:val="24"/>
              </w:rPr>
            </w:pPr>
            <w:ins w:id="418" w:author="sameer sulaiman" w:date="2015-12-04T18:27:00Z">
              <w:r w:rsidRPr="005B0DAF">
                <w:rPr>
                  <w:rFonts w:cs="Arial"/>
                  <w:color w:val="000000"/>
                  <w:szCs w:val="24"/>
                </w:rPr>
                <w:t>Finnish</w:t>
              </w:r>
            </w:ins>
          </w:p>
        </w:tc>
        <w:tc>
          <w:tcPr>
            <w:tcW w:w="1580" w:type="dxa"/>
            <w:tcBorders>
              <w:top w:val="nil"/>
              <w:left w:val="nil"/>
              <w:bottom w:val="single" w:sz="8" w:space="0" w:color="auto"/>
              <w:right w:val="single" w:sz="8" w:space="0" w:color="auto"/>
            </w:tcBorders>
            <w:shd w:val="clear" w:color="000000" w:fill="FFFFFF"/>
            <w:vAlign w:val="center"/>
            <w:hideMark/>
          </w:tcPr>
          <w:p w14:paraId="03846ED3" w14:textId="77777777" w:rsidR="00000258" w:rsidRPr="005B0DAF" w:rsidRDefault="00000258" w:rsidP="00801E45">
            <w:pPr>
              <w:rPr>
                <w:ins w:id="419" w:author="sameer sulaiman" w:date="2015-12-04T18:27:00Z"/>
                <w:rFonts w:cs="Arial"/>
                <w:color w:val="000000"/>
                <w:szCs w:val="24"/>
              </w:rPr>
            </w:pPr>
            <w:ins w:id="420" w:author="sameer sulaiman" w:date="2015-12-04T18:27:00Z">
              <w:r w:rsidRPr="005B0DAF">
                <w:rPr>
                  <w:rFonts w:cs="Arial"/>
                  <w:color w:val="000000"/>
                  <w:szCs w:val="24"/>
                </w:rPr>
                <w:t>Swedish</w:t>
              </w:r>
            </w:ins>
          </w:p>
        </w:tc>
      </w:tr>
      <w:tr w:rsidR="00000258" w:rsidRPr="005B0DAF" w14:paraId="7A64BACD" w14:textId="77777777" w:rsidTr="00801E45">
        <w:trPr>
          <w:trHeight w:val="630"/>
          <w:ins w:id="421" w:author="sameer sulaiman" w:date="2015-12-04T18:27:00Z"/>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27687898" w14:textId="77777777" w:rsidR="00000258" w:rsidRPr="005B0DAF" w:rsidRDefault="00000258" w:rsidP="00801E45">
            <w:pPr>
              <w:rPr>
                <w:ins w:id="422" w:author="sameer sulaiman" w:date="2015-12-04T18:27:00Z"/>
                <w:rFonts w:cs="Arial"/>
                <w:color w:val="000000"/>
                <w:szCs w:val="24"/>
              </w:rPr>
            </w:pPr>
            <w:ins w:id="423" w:author="sameer sulaiman" w:date="2015-12-04T18:27:00Z">
              <w:r w:rsidRPr="005B0DAF">
                <w:rPr>
                  <w:rFonts w:cs="Arial"/>
                  <w:color w:val="000000"/>
                  <w:szCs w:val="24"/>
                </w:rPr>
                <w:t>Italian</w:t>
              </w:r>
            </w:ins>
          </w:p>
        </w:tc>
        <w:tc>
          <w:tcPr>
            <w:tcW w:w="1420" w:type="dxa"/>
            <w:tcBorders>
              <w:top w:val="nil"/>
              <w:left w:val="nil"/>
              <w:bottom w:val="single" w:sz="8" w:space="0" w:color="auto"/>
              <w:right w:val="single" w:sz="8" w:space="0" w:color="auto"/>
            </w:tcBorders>
            <w:shd w:val="clear" w:color="000000" w:fill="FFFFFF"/>
            <w:vAlign w:val="center"/>
            <w:hideMark/>
          </w:tcPr>
          <w:p w14:paraId="6DE72EB7" w14:textId="77777777" w:rsidR="00000258" w:rsidRPr="005B0DAF" w:rsidRDefault="00000258" w:rsidP="00801E45">
            <w:pPr>
              <w:rPr>
                <w:ins w:id="424" w:author="sameer sulaiman" w:date="2015-12-04T18:27:00Z"/>
                <w:rFonts w:cs="Arial"/>
                <w:color w:val="000000"/>
                <w:szCs w:val="24"/>
              </w:rPr>
            </w:pPr>
            <w:ins w:id="425" w:author="sameer sulaiman" w:date="2015-12-04T18:27:00Z">
              <w:r w:rsidRPr="005B0DAF">
                <w:rPr>
                  <w:rFonts w:cs="Arial"/>
                  <w:color w:val="000000"/>
                  <w:szCs w:val="24"/>
                </w:rPr>
                <w:t>Polish</w:t>
              </w:r>
            </w:ins>
          </w:p>
        </w:tc>
        <w:tc>
          <w:tcPr>
            <w:tcW w:w="1200" w:type="dxa"/>
            <w:tcBorders>
              <w:top w:val="nil"/>
              <w:left w:val="nil"/>
              <w:bottom w:val="single" w:sz="8" w:space="0" w:color="auto"/>
              <w:right w:val="single" w:sz="8" w:space="0" w:color="auto"/>
            </w:tcBorders>
            <w:shd w:val="clear" w:color="000000" w:fill="FFFFFF"/>
            <w:vAlign w:val="center"/>
            <w:hideMark/>
          </w:tcPr>
          <w:p w14:paraId="58F817F8" w14:textId="77777777" w:rsidR="00000258" w:rsidRPr="005B0DAF" w:rsidRDefault="00000258" w:rsidP="00801E45">
            <w:pPr>
              <w:rPr>
                <w:ins w:id="426" w:author="sameer sulaiman" w:date="2015-12-04T18:27:00Z"/>
                <w:rFonts w:cs="Arial"/>
                <w:color w:val="000000"/>
                <w:szCs w:val="24"/>
              </w:rPr>
            </w:pPr>
            <w:ins w:id="427" w:author="sameer sulaiman" w:date="2015-12-04T18:27:00Z">
              <w:r w:rsidRPr="005B0DAF">
                <w:rPr>
                  <w:rFonts w:cs="Arial"/>
                  <w:color w:val="000000"/>
                  <w:szCs w:val="24"/>
                </w:rPr>
                <w:t>Spanish</w:t>
              </w:r>
            </w:ins>
          </w:p>
        </w:tc>
        <w:tc>
          <w:tcPr>
            <w:tcW w:w="1600" w:type="dxa"/>
            <w:tcBorders>
              <w:top w:val="nil"/>
              <w:left w:val="nil"/>
              <w:bottom w:val="single" w:sz="8" w:space="0" w:color="auto"/>
              <w:right w:val="single" w:sz="8" w:space="0" w:color="auto"/>
            </w:tcBorders>
            <w:shd w:val="clear" w:color="000000" w:fill="FFFFFF"/>
            <w:vAlign w:val="center"/>
            <w:hideMark/>
          </w:tcPr>
          <w:p w14:paraId="40BC57BD" w14:textId="77777777" w:rsidR="00000258" w:rsidRPr="005B0DAF" w:rsidRDefault="00000258" w:rsidP="00801E45">
            <w:pPr>
              <w:rPr>
                <w:ins w:id="428" w:author="sameer sulaiman" w:date="2015-12-04T18:27:00Z"/>
                <w:rFonts w:cs="Arial"/>
                <w:color w:val="000000"/>
                <w:szCs w:val="24"/>
              </w:rPr>
            </w:pPr>
            <w:ins w:id="429" w:author="sameer sulaiman" w:date="2015-12-04T18:27:00Z">
              <w:r w:rsidRPr="005B0DAF">
                <w:rPr>
                  <w:rFonts w:cs="Arial"/>
                  <w:color w:val="000000"/>
                  <w:szCs w:val="24"/>
                </w:rPr>
                <w:t>Korean</w:t>
              </w:r>
            </w:ins>
          </w:p>
        </w:tc>
        <w:tc>
          <w:tcPr>
            <w:tcW w:w="1480" w:type="dxa"/>
            <w:tcBorders>
              <w:top w:val="nil"/>
              <w:left w:val="nil"/>
              <w:bottom w:val="single" w:sz="8" w:space="0" w:color="auto"/>
              <w:right w:val="single" w:sz="8" w:space="0" w:color="auto"/>
            </w:tcBorders>
            <w:shd w:val="clear" w:color="000000" w:fill="FFFFFF"/>
            <w:vAlign w:val="center"/>
            <w:hideMark/>
          </w:tcPr>
          <w:p w14:paraId="147ED4EA" w14:textId="77777777" w:rsidR="00000258" w:rsidRPr="005B0DAF" w:rsidRDefault="00000258" w:rsidP="00801E45">
            <w:pPr>
              <w:rPr>
                <w:ins w:id="430" w:author="sameer sulaiman" w:date="2015-12-04T18:27:00Z"/>
                <w:rFonts w:cs="Arial"/>
                <w:color w:val="000000"/>
                <w:szCs w:val="24"/>
              </w:rPr>
            </w:pPr>
            <w:ins w:id="431" w:author="sameer sulaiman" w:date="2015-12-04T18:27:00Z">
              <w:r w:rsidRPr="005B0DAF">
                <w:rPr>
                  <w:rFonts w:cs="Arial"/>
                  <w:color w:val="000000"/>
                  <w:szCs w:val="24"/>
                </w:rPr>
                <w:t>Czech</w:t>
              </w:r>
            </w:ins>
          </w:p>
        </w:tc>
        <w:tc>
          <w:tcPr>
            <w:tcW w:w="1580" w:type="dxa"/>
            <w:tcBorders>
              <w:top w:val="nil"/>
              <w:left w:val="nil"/>
              <w:bottom w:val="single" w:sz="8" w:space="0" w:color="auto"/>
              <w:right w:val="single" w:sz="8" w:space="0" w:color="auto"/>
            </w:tcBorders>
            <w:shd w:val="clear" w:color="000000" w:fill="FFFFFF"/>
            <w:vAlign w:val="center"/>
            <w:hideMark/>
          </w:tcPr>
          <w:p w14:paraId="60BAD405" w14:textId="77777777" w:rsidR="00000258" w:rsidRPr="005B0DAF" w:rsidRDefault="00000258" w:rsidP="00801E45">
            <w:pPr>
              <w:rPr>
                <w:ins w:id="432" w:author="sameer sulaiman" w:date="2015-12-04T18:27:00Z"/>
                <w:rFonts w:cs="Arial"/>
                <w:color w:val="000000"/>
                <w:szCs w:val="24"/>
              </w:rPr>
            </w:pPr>
            <w:ins w:id="433" w:author="sameer sulaiman" w:date="2015-12-04T18:27:00Z">
              <w:r w:rsidRPr="005B0DAF">
                <w:rPr>
                  <w:rFonts w:cs="Arial"/>
                  <w:color w:val="000000"/>
                  <w:szCs w:val="24"/>
                </w:rPr>
                <w:t>English UK</w:t>
              </w:r>
            </w:ins>
          </w:p>
        </w:tc>
      </w:tr>
      <w:tr w:rsidR="00000258" w:rsidRPr="005B0DAF" w14:paraId="040FFA2F" w14:textId="77777777" w:rsidTr="00801E45">
        <w:trPr>
          <w:trHeight w:val="735"/>
          <w:ins w:id="434" w:author="sameer sulaiman" w:date="2015-12-04T18:27:00Z"/>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055F3566" w14:textId="77777777" w:rsidR="00000258" w:rsidRPr="005B0DAF" w:rsidRDefault="00000258" w:rsidP="00801E45">
            <w:pPr>
              <w:rPr>
                <w:ins w:id="435" w:author="sameer sulaiman" w:date="2015-12-04T18:27:00Z"/>
                <w:rFonts w:cs="Arial"/>
                <w:color w:val="000000"/>
                <w:szCs w:val="24"/>
              </w:rPr>
            </w:pPr>
            <w:ins w:id="436" w:author="sameer sulaiman" w:date="2015-12-04T18:27:00Z">
              <w:r w:rsidRPr="005B0DAF">
                <w:rPr>
                  <w:rFonts w:cs="Arial"/>
                  <w:color w:val="000000"/>
                  <w:szCs w:val="24"/>
                </w:rPr>
                <w:t>Norwegian</w:t>
              </w:r>
            </w:ins>
          </w:p>
        </w:tc>
        <w:tc>
          <w:tcPr>
            <w:tcW w:w="1420" w:type="dxa"/>
            <w:tcBorders>
              <w:top w:val="nil"/>
              <w:left w:val="nil"/>
              <w:bottom w:val="single" w:sz="8" w:space="0" w:color="auto"/>
              <w:right w:val="single" w:sz="8" w:space="0" w:color="auto"/>
            </w:tcBorders>
            <w:shd w:val="clear" w:color="000000" w:fill="FFFFFF"/>
            <w:vAlign w:val="center"/>
            <w:hideMark/>
          </w:tcPr>
          <w:p w14:paraId="30904553" w14:textId="77777777" w:rsidR="00000258" w:rsidRPr="005B0DAF" w:rsidRDefault="00000258" w:rsidP="00801E45">
            <w:pPr>
              <w:rPr>
                <w:ins w:id="437" w:author="sameer sulaiman" w:date="2015-12-04T18:27:00Z"/>
                <w:rFonts w:cs="Arial"/>
                <w:color w:val="000000"/>
                <w:szCs w:val="24"/>
              </w:rPr>
            </w:pPr>
            <w:ins w:id="438" w:author="sameer sulaiman" w:date="2015-12-04T18:27:00Z">
              <w:r w:rsidRPr="005B0DAF">
                <w:rPr>
                  <w:rFonts w:cs="Arial"/>
                  <w:color w:val="000000"/>
                  <w:szCs w:val="24"/>
                </w:rPr>
                <w:t>Albanian</w:t>
              </w:r>
            </w:ins>
          </w:p>
        </w:tc>
        <w:tc>
          <w:tcPr>
            <w:tcW w:w="1200" w:type="dxa"/>
            <w:tcBorders>
              <w:top w:val="nil"/>
              <w:left w:val="nil"/>
              <w:bottom w:val="single" w:sz="8" w:space="0" w:color="auto"/>
              <w:right w:val="single" w:sz="8" w:space="0" w:color="auto"/>
            </w:tcBorders>
            <w:shd w:val="clear" w:color="000000" w:fill="FFFFFF"/>
            <w:vAlign w:val="center"/>
            <w:hideMark/>
          </w:tcPr>
          <w:p w14:paraId="29C04EA1" w14:textId="77777777" w:rsidR="00000258" w:rsidRPr="005B0DAF" w:rsidRDefault="00000258" w:rsidP="00801E45">
            <w:pPr>
              <w:rPr>
                <w:ins w:id="439" w:author="sameer sulaiman" w:date="2015-12-04T18:27:00Z"/>
                <w:rFonts w:cs="Arial"/>
                <w:color w:val="000000"/>
                <w:szCs w:val="24"/>
              </w:rPr>
            </w:pPr>
            <w:ins w:id="440" w:author="sameer sulaiman" w:date="2015-12-04T18:27:00Z">
              <w:r w:rsidRPr="005B0DAF">
                <w:rPr>
                  <w:rFonts w:cs="Arial"/>
                  <w:color w:val="000000"/>
                  <w:szCs w:val="24"/>
                </w:rPr>
                <w:t>Bosnian</w:t>
              </w:r>
            </w:ins>
          </w:p>
        </w:tc>
        <w:tc>
          <w:tcPr>
            <w:tcW w:w="1600" w:type="dxa"/>
            <w:tcBorders>
              <w:top w:val="nil"/>
              <w:left w:val="nil"/>
              <w:bottom w:val="single" w:sz="8" w:space="0" w:color="auto"/>
              <w:right w:val="single" w:sz="8" w:space="0" w:color="auto"/>
            </w:tcBorders>
            <w:shd w:val="clear" w:color="000000" w:fill="FFFFFF"/>
            <w:vAlign w:val="center"/>
            <w:hideMark/>
          </w:tcPr>
          <w:p w14:paraId="51954949" w14:textId="77777777" w:rsidR="00000258" w:rsidRPr="005B0DAF" w:rsidRDefault="00000258" w:rsidP="00801E45">
            <w:pPr>
              <w:rPr>
                <w:ins w:id="441" w:author="sameer sulaiman" w:date="2015-12-04T18:27:00Z"/>
                <w:rFonts w:cs="Arial"/>
                <w:color w:val="000000"/>
                <w:szCs w:val="24"/>
              </w:rPr>
            </w:pPr>
            <w:ins w:id="442" w:author="sameer sulaiman" w:date="2015-12-04T18:27:00Z">
              <w:r w:rsidRPr="005B0DAF">
                <w:rPr>
                  <w:rFonts w:cs="Arial"/>
                  <w:color w:val="000000"/>
                  <w:szCs w:val="24"/>
                </w:rPr>
                <w:t>Bulgarian</w:t>
              </w:r>
            </w:ins>
          </w:p>
        </w:tc>
        <w:tc>
          <w:tcPr>
            <w:tcW w:w="1480" w:type="dxa"/>
            <w:tcBorders>
              <w:top w:val="nil"/>
              <w:left w:val="nil"/>
              <w:bottom w:val="single" w:sz="8" w:space="0" w:color="auto"/>
              <w:right w:val="single" w:sz="8" w:space="0" w:color="auto"/>
            </w:tcBorders>
            <w:shd w:val="clear" w:color="000000" w:fill="FFFFFF"/>
            <w:vAlign w:val="center"/>
            <w:hideMark/>
          </w:tcPr>
          <w:p w14:paraId="67294458" w14:textId="77777777" w:rsidR="00000258" w:rsidRPr="005B0DAF" w:rsidRDefault="00000258" w:rsidP="00801E45">
            <w:pPr>
              <w:rPr>
                <w:ins w:id="443" w:author="sameer sulaiman" w:date="2015-12-04T18:27:00Z"/>
                <w:rFonts w:cs="Arial"/>
                <w:color w:val="000000"/>
                <w:szCs w:val="24"/>
              </w:rPr>
            </w:pPr>
            <w:ins w:id="444" w:author="sameer sulaiman" w:date="2015-12-04T18:27:00Z">
              <w:r w:rsidRPr="005B0DAF">
                <w:rPr>
                  <w:rFonts w:cs="Arial"/>
                  <w:color w:val="000000"/>
                  <w:szCs w:val="24"/>
                </w:rPr>
                <w:t>Croatian</w:t>
              </w:r>
            </w:ins>
          </w:p>
        </w:tc>
        <w:tc>
          <w:tcPr>
            <w:tcW w:w="1580" w:type="dxa"/>
            <w:tcBorders>
              <w:top w:val="nil"/>
              <w:left w:val="nil"/>
              <w:bottom w:val="single" w:sz="8" w:space="0" w:color="auto"/>
              <w:right w:val="single" w:sz="8" w:space="0" w:color="auto"/>
            </w:tcBorders>
            <w:shd w:val="clear" w:color="000000" w:fill="FFFFFF"/>
            <w:vAlign w:val="center"/>
            <w:hideMark/>
          </w:tcPr>
          <w:p w14:paraId="352FC11B" w14:textId="77777777" w:rsidR="00000258" w:rsidRPr="005B0DAF" w:rsidRDefault="00000258" w:rsidP="00801E45">
            <w:pPr>
              <w:rPr>
                <w:ins w:id="445" w:author="sameer sulaiman" w:date="2015-12-04T18:27:00Z"/>
                <w:rFonts w:cs="Arial"/>
                <w:color w:val="000000"/>
                <w:szCs w:val="24"/>
              </w:rPr>
            </w:pPr>
            <w:ins w:id="446" w:author="sameer sulaiman" w:date="2015-12-04T18:27:00Z">
              <w:r w:rsidRPr="005B0DAF">
                <w:rPr>
                  <w:rFonts w:cs="Arial"/>
                  <w:color w:val="000000"/>
                  <w:szCs w:val="24"/>
                </w:rPr>
                <w:t>Estonian</w:t>
              </w:r>
            </w:ins>
          </w:p>
        </w:tc>
      </w:tr>
      <w:tr w:rsidR="00000258" w:rsidRPr="005B0DAF" w14:paraId="43B31E7E" w14:textId="77777777" w:rsidTr="00801E45">
        <w:trPr>
          <w:trHeight w:val="795"/>
          <w:ins w:id="447" w:author="sameer sulaiman" w:date="2015-12-04T18:27:00Z"/>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73FD9A96" w14:textId="77777777" w:rsidR="00000258" w:rsidRPr="005B0DAF" w:rsidRDefault="00000258" w:rsidP="00801E45">
            <w:pPr>
              <w:rPr>
                <w:ins w:id="448" w:author="sameer sulaiman" w:date="2015-12-04T18:27:00Z"/>
                <w:rFonts w:cs="Arial"/>
                <w:color w:val="000000"/>
                <w:szCs w:val="24"/>
              </w:rPr>
            </w:pPr>
            <w:ins w:id="449" w:author="sameer sulaiman" w:date="2015-12-04T18:27:00Z">
              <w:r w:rsidRPr="005B0DAF">
                <w:rPr>
                  <w:rFonts w:cs="Arial"/>
                  <w:color w:val="000000"/>
                  <w:szCs w:val="24"/>
                </w:rPr>
                <w:t>Hungarian</w:t>
              </w:r>
            </w:ins>
          </w:p>
        </w:tc>
        <w:tc>
          <w:tcPr>
            <w:tcW w:w="1420" w:type="dxa"/>
            <w:tcBorders>
              <w:top w:val="nil"/>
              <w:left w:val="nil"/>
              <w:bottom w:val="single" w:sz="8" w:space="0" w:color="auto"/>
              <w:right w:val="single" w:sz="8" w:space="0" w:color="auto"/>
            </w:tcBorders>
            <w:shd w:val="clear" w:color="000000" w:fill="FFFFFF"/>
            <w:vAlign w:val="center"/>
            <w:hideMark/>
          </w:tcPr>
          <w:p w14:paraId="63207190" w14:textId="77777777" w:rsidR="00000258" w:rsidRPr="005B0DAF" w:rsidRDefault="00000258" w:rsidP="00801E45">
            <w:pPr>
              <w:rPr>
                <w:ins w:id="450" w:author="sameer sulaiman" w:date="2015-12-04T18:27:00Z"/>
                <w:rFonts w:cs="Arial"/>
                <w:color w:val="000000"/>
                <w:szCs w:val="24"/>
              </w:rPr>
            </w:pPr>
            <w:ins w:id="451" w:author="sameer sulaiman" w:date="2015-12-04T18:27:00Z">
              <w:r w:rsidRPr="005B0DAF">
                <w:rPr>
                  <w:rFonts w:cs="Arial"/>
                  <w:color w:val="000000"/>
                  <w:szCs w:val="24"/>
                </w:rPr>
                <w:t>Indonesian</w:t>
              </w:r>
            </w:ins>
          </w:p>
        </w:tc>
        <w:tc>
          <w:tcPr>
            <w:tcW w:w="1200" w:type="dxa"/>
            <w:tcBorders>
              <w:top w:val="nil"/>
              <w:left w:val="nil"/>
              <w:bottom w:val="single" w:sz="8" w:space="0" w:color="auto"/>
              <w:right w:val="single" w:sz="8" w:space="0" w:color="auto"/>
            </w:tcBorders>
            <w:shd w:val="clear" w:color="000000" w:fill="FFFFFF"/>
            <w:vAlign w:val="center"/>
            <w:hideMark/>
          </w:tcPr>
          <w:p w14:paraId="6EB191ED" w14:textId="77777777" w:rsidR="00000258" w:rsidRPr="005B0DAF" w:rsidRDefault="00000258" w:rsidP="00801E45">
            <w:pPr>
              <w:rPr>
                <w:ins w:id="452" w:author="sameer sulaiman" w:date="2015-12-04T18:27:00Z"/>
                <w:rFonts w:cs="Arial"/>
                <w:color w:val="000000"/>
                <w:szCs w:val="24"/>
              </w:rPr>
            </w:pPr>
            <w:ins w:id="453" w:author="sameer sulaiman" w:date="2015-12-04T18:27:00Z">
              <w:r w:rsidRPr="005B0DAF">
                <w:rPr>
                  <w:rFonts w:cs="Arial"/>
                  <w:color w:val="000000"/>
                  <w:szCs w:val="24"/>
                </w:rPr>
                <w:t>Kazakh</w:t>
              </w:r>
            </w:ins>
          </w:p>
        </w:tc>
        <w:tc>
          <w:tcPr>
            <w:tcW w:w="1600" w:type="dxa"/>
            <w:tcBorders>
              <w:top w:val="nil"/>
              <w:left w:val="nil"/>
              <w:bottom w:val="single" w:sz="8" w:space="0" w:color="auto"/>
              <w:right w:val="single" w:sz="8" w:space="0" w:color="auto"/>
            </w:tcBorders>
            <w:shd w:val="clear" w:color="000000" w:fill="FFFFFF"/>
            <w:vAlign w:val="center"/>
            <w:hideMark/>
          </w:tcPr>
          <w:p w14:paraId="2D383187" w14:textId="77777777" w:rsidR="00000258" w:rsidRPr="005B0DAF" w:rsidRDefault="00000258" w:rsidP="00801E45">
            <w:pPr>
              <w:rPr>
                <w:ins w:id="454" w:author="sameer sulaiman" w:date="2015-12-04T18:27:00Z"/>
                <w:rFonts w:cs="Arial"/>
                <w:color w:val="000000"/>
                <w:szCs w:val="24"/>
              </w:rPr>
            </w:pPr>
            <w:ins w:id="455" w:author="sameer sulaiman" w:date="2015-12-04T18:27:00Z">
              <w:r w:rsidRPr="005B0DAF">
                <w:rPr>
                  <w:rFonts w:cs="Arial"/>
                  <w:color w:val="000000"/>
                  <w:szCs w:val="24"/>
                </w:rPr>
                <w:t>Latvian</w:t>
              </w:r>
            </w:ins>
          </w:p>
        </w:tc>
        <w:tc>
          <w:tcPr>
            <w:tcW w:w="1480" w:type="dxa"/>
            <w:tcBorders>
              <w:top w:val="nil"/>
              <w:left w:val="nil"/>
              <w:bottom w:val="single" w:sz="8" w:space="0" w:color="auto"/>
              <w:right w:val="single" w:sz="8" w:space="0" w:color="auto"/>
            </w:tcBorders>
            <w:shd w:val="clear" w:color="000000" w:fill="FFFFFF"/>
            <w:vAlign w:val="center"/>
            <w:hideMark/>
          </w:tcPr>
          <w:p w14:paraId="5FD0C868" w14:textId="77777777" w:rsidR="00000258" w:rsidRPr="005B0DAF" w:rsidRDefault="00000258" w:rsidP="00801E45">
            <w:pPr>
              <w:rPr>
                <w:ins w:id="456" w:author="sameer sulaiman" w:date="2015-12-04T18:27:00Z"/>
                <w:rFonts w:cs="Arial"/>
                <w:color w:val="000000"/>
                <w:szCs w:val="24"/>
              </w:rPr>
            </w:pPr>
            <w:ins w:id="457" w:author="sameer sulaiman" w:date="2015-12-04T18:27:00Z">
              <w:r w:rsidRPr="005B0DAF">
                <w:rPr>
                  <w:rFonts w:cs="Arial"/>
                  <w:color w:val="000000"/>
                  <w:szCs w:val="24"/>
                </w:rPr>
                <w:t>Lithuanian</w:t>
              </w:r>
            </w:ins>
          </w:p>
        </w:tc>
        <w:tc>
          <w:tcPr>
            <w:tcW w:w="1580" w:type="dxa"/>
            <w:tcBorders>
              <w:top w:val="nil"/>
              <w:left w:val="nil"/>
              <w:bottom w:val="single" w:sz="8" w:space="0" w:color="auto"/>
              <w:right w:val="single" w:sz="8" w:space="0" w:color="auto"/>
            </w:tcBorders>
            <w:shd w:val="clear" w:color="000000" w:fill="FFFFFF"/>
            <w:vAlign w:val="center"/>
            <w:hideMark/>
          </w:tcPr>
          <w:p w14:paraId="67A518BE" w14:textId="77777777" w:rsidR="00000258" w:rsidRPr="005B0DAF" w:rsidRDefault="00000258" w:rsidP="00801E45">
            <w:pPr>
              <w:rPr>
                <w:ins w:id="458" w:author="sameer sulaiman" w:date="2015-12-04T18:27:00Z"/>
                <w:rFonts w:cs="Arial"/>
                <w:color w:val="000000"/>
                <w:szCs w:val="24"/>
              </w:rPr>
            </w:pPr>
            <w:ins w:id="459" w:author="sameer sulaiman" w:date="2015-12-04T18:27:00Z">
              <w:r w:rsidRPr="005B0DAF">
                <w:rPr>
                  <w:rFonts w:cs="Arial"/>
                  <w:color w:val="000000"/>
                  <w:szCs w:val="24"/>
                </w:rPr>
                <w:t>Macedonian</w:t>
              </w:r>
            </w:ins>
          </w:p>
        </w:tc>
      </w:tr>
      <w:tr w:rsidR="00000258" w:rsidRPr="005B0DAF" w14:paraId="541DDECB" w14:textId="77777777" w:rsidTr="00801E45">
        <w:trPr>
          <w:trHeight w:val="870"/>
          <w:ins w:id="460" w:author="sameer sulaiman" w:date="2015-12-04T18:27:00Z"/>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49A5B013" w14:textId="77777777" w:rsidR="00000258" w:rsidRPr="005B0DAF" w:rsidRDefault="00000258" w:rsidP="00801E45">
            <w:pPr>
              <w:rPr>
                <w:ins w:id="461" w:author="sameer sulaiman" w:date="2015-12-04T18:27:00Z"/>
                <w:rFonts w:cs="Arial"/>
                <w:color w:val="000000"/>
                <w:szCs w:val="24"/>
              </w:rPr>
            </w:pPr>
            <w:ins w:id="462" w:author="sameer sulaiman" w:date="2015-12-04T18:27:00Z">
              <w:r w:rsidRPr="005B0DAF">
                <w:rPr>
                  <w:rFonts w:cs="Arial"/>
                  <w:color w:val="000000"/>
                  <w:szCs w:val="24"/>
                </w:rPr>
                <w:t>Slovak</w:t>
              </w:r>
            </w:ins>
          </w:p>
        </w:tc>
        <w:tc>
          <w:tcPr>
            <w:tcW w:w="1420" w:type="dxa"/>
            <w:tcBorders>
              <w:top w:val="nil"/>
              <w:left w:val="nil"/>
              <w:bottom w:val="single" w:sz="8" w:space="0" w:color="auto"/>
              <w:right w:val="single" w:sz="8" w:space="0" w:color="auto"/>
            </w:tcBorders>
            <w:shd w:val="clear" w:color="000000" w:fill="FFFFFF"/>
            <w:vAlign w:val="center"/>
            <w:hideMark/>
          </w:tcPr>
          <w:p w14:paraId="74609CBF" w14:textId="77777777" w:rsidR="00000258" w:rsidRPr="005B0DAF" w:rsidRDefault="00000258" w:rsidP="00801E45">
            <w:pPr>
              <w:rPr>
                <w:ins w:id="463" w:author="sameer sulaiman" w:date="2015-12-04T18:27:00Z"/>
                <w:rFonts w:cs="Arial"/>
                <w:color w:val="000000"/>
                <w:szCs w:val="24"/>
              </w:rPr>
            </w:pPr>
            <w:ins w:id="464" w:author="sameer sulaiman" w:date="2015-12-04T18:27:00Z">
              <w:r w:rsidRPr="005B0DAF">
                <w:rPr>
                  <w:rFonts w:cs="Arial"/>
                  <w:color w:val="000000"/>
                  <w:szCs w:val="24"/>
                </w:rPr>
                <w:t>Slovenian</w:t>
              </w:r>
            </w:ins>
          </w:p>
        </w:tc>
        <w:tc>
          <w:tcPr>
            <w:tcW w:w="1200" w:type="dxa"/>
            <w:tcBorders>
              <w:top w:val="nil"/>
              <w:left w:val="nil"/>
              <w:bottom w:val="single" w:sz="8" w:space="0" w:color="auto"/>
              <w:right w:val="single" w:sz="8" w:space="0" w:color="auto"/>
            </w:tcBorders>
            <w:shd w:val="clear" w:color="000000" w:fill="FFFFFF"/>
            <w:vAlign w:val="center"/>
            <w:hideMark/>
          </w:tcPr>
          <w:p w14:paraId="396A2F0B" w14:textId="77777777" w:rsidR="00000258" w:rsidRPr="005B0DAF" w:rsidRDefault="00000258" w:rsidP="00801E45">
            <w:pPr>
              <w:rPr>
                <w:ins w:id="465" w:author="sameer sulaiman" w:date="2015-12-04T18:27:00Z"/>
                <w:rFonts w:cs="Arial"/>
                <w:color w:val="000000"/>
                <w:szCs w:val="24"/>
              </w:rPr>
            </w:pPr>
            <w:ins w:id="466" w:author="sameer sulaiman" w:date="2015-12-04T18:27:00Z">
              <w:r w:rsidRPr="005B0DAF">
                <w:rPr>
                  <w:rFonts w:cs="Arial"/>
                  <w:color w:val="000000"/>
                  <w:szCs w:val="24"/>
                </w:rPr>
                <w:t>Spanish (AR)</w:t>
              </w:r>
            </w:ins>
          </w:p>
        </w:tc>
        <w:tc>
          <w:tcPr>
            <w:tcW w:w="1600" w:type="dxa"/>
            <w:tcBorders>
              <w:top w:val="nil"/>
              <w:left w:val="nil"/>
              <w:bottom w:val="single" w:sz="8" w:space="0" w:color="auto"/>
              <w:right w:val="single" w:sz="8" w:space="0" w:color="auto"/>
            </w:tcBorders>
            <w:shd w:val="clear" w:color="000000" w:fill="FFFFFF"/>
            <w:vAlign w:val="center"/>
            <w:hideMark/>
          </w:tcPr>
          <w:p w14:paraId="399B82F3" w14:textId="77777777" w:rsidR="00000258" w:rsidRPr="005B0DAF" w:rsidRDefault="00000258" w:rsidP="00801E45">
            <w:pPr>
              <w:rPr>
                <w:ins w:id="467" w:author="sameer sulaiman" w:date="2015-12-04T18:27:00Z"/>
                <w:rFonts w:cs="Arial"/>
                <w:color w:val="000000"/>
                <w:szCs w:val="24"/>
              </w:rPr>
            </w:pPr>
            <w:ins w:id="468" w:author="sameer sulaiman" w:date="2015-12-04T18:27:00Z">
              <w:r w:rsidRPr="005B0DAF">
                <w:rPr>
                  <w:rFonts w:cs="Arial"/>
                  <w:color w:val="000000"/>
                  <w:szCs w:val="24"/>
                </w:rPr>
                <w:t>Thai</w:t>
              </w:r>
            </w:ins>
          </w:p>
        </w:tc>
        <w:tc>
          <w:tcPr>
            <w:tcW w:w="1480" w:type="dxa"/>
            <w:tcBorders>
              <w:top w:val="nil"/>
              <w:left w:val="nil"/>
              <w:bottom w:val="single" w:sz="8" w:space="0" w:color="auto"/>
              <w:right w:val="single" w:sz="8" w:space="0" w:color="auto"/>
            </w:tcBorders>
            <w:shd w:val="clear" w:color="000000" w:fill="FFFFFF"/>
            <w:vAlign w:val="center"/>
            <w:hideMark/>
          </w:tcPr>
          <w:p w14:paraId="1DFB88D5" w14:textId="77777777" w:rsidR="00000258" w:rsidRPr="005B0DAF" w:rsidRDefault="00000258" w:rsidP="00801E45">
            <w:pPr>
              <w:rPr>
                <w:ins w:id="469" w:author="sameer sulaiman" w:date="2015-12-04T18:27:00Z"/>
                <w:rFonts w:cs="Arial"/>
                <w:color w:val="000000"/>
                <w:szCs w:val="24"/>
              </w:rPr>
            </w:pPr>
            <w:ins w:id="470" w:author="sameer sulaiman" w:date="2015-12-04T18:27:00Z">
              <w:r w:rsidRPr="005B0DAF">
                <w:rPr>
                  <w:rFonts w:cs="Arial"/>
                  <w:color w:val="000000"/>
                  <w:szCs w:val="24"/>
                </w:rPr>
                <w:t>Vietnamese</w:t>
              </w:r>
            </w:ins>
          </w:p>
        </w:tc>
        <w:tc>
          <w:tcPr>
            <w:tcW w:w="1580" w:type="dxa"/>
            <w:tcBorders>
              <w:top w:val="nil"/>
              <w:left w:val="nil"/>
              <w:bottom w:val="single" w:sz="8" w:space="0" w:color="auto"/>
              <w:right w:val="single" w:sz="8" w:space="0" w:color="auto"/>
            </w:tcBorders>
            <w:shd w:val="clear" w:color="000000" w:fill="FFFFFF"/>
            <w:vAlign w:val="center"/>
            <w:hideMark/>
          </w:tcPr>
          <w:p w14:paraId="55BD2413" w14:textId="77777777" w:rsidR="00000258" w:rsidRPr="005B0DAF" w:rsidRDefault="00000258" w:rsidP="00801E45">
            <w:pPr>
              <w:rPr>
                <w:ins w:id="471" w:author="sameer sulaiman" w:date="2015-12-04T18:27:00Z"/>
                <w:rFonts w:cs="Arial"/>
                <w:color w:val="000000"/>
                <w:szCs w:val="24"/>
              </w:rPr>
            </w:pPr>
            <w:ins w:id="472" w:author="sameer sulaiman" w:date="2015-12-04T18:27:00Z">
              <w:r w:rsidRPr="005B0DAF">
                <w:rPr>
                  <w:rFonts w:cs="Arial"/>
                  <w:color w:val="000000"/>
                  <w:szCs w:val="24"/>
                </w:rPr>
                <w:t>Danish</w:t>
              </w:r>
            </w:ins>
          </w:p>
        </w:tc>
      </w:tr>
      <w:tr w:rsidR="00000258" w:rsidRPr="005B0DAF" w14:paraId="5C5DF14E" w14:textId="77777777" w:rsidTr="00801E45">
        <w:trPr>
          <w:trHeight w:val="615"/>
          <w:ins w:id="473" w:author="sameer sulaiman" w:date="2015-12-04T18:27:00Z"/>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18F8EF2F" w14:textId="77777777" w:rsidR="00000258" w:rsidRPr="005B0DAF" w:rsidRDefault="00000258" w:rsidP="00801E45">
            <w:pPr>
              <w:rPr>
                <w:ins w:id="474" w:author="sameer sulaiman" w:date="2015-12-04T18:27:00Z"/>
                <w:rFonts w:cs="Arial"/>
                <w:color w:val="000000"/>
                <w:szCs w:val="24"/>
              </w:rPr>
            </w:pPr>
            <w:ins w:id="475" w:author="sameer sulaiman" w:date="2015-12-04T18:27:00Z">
              <w:r w:rsidRPr="005B0DAF">
                <w:rPr>
                  <w:rFonts w:cs="Arial"/>
                  <w:color w:val="000000"/>
                  <w:szCs w:val="24"/>
                </w:rPr>
                <w:t>Farsi</w:t>
              </w:r>
            </w:ins>
          </w:p>
        </w:tc>
        <w:tc>
          <w:tcPr>
            <w:tcW w:w="1420" w:type="dxa"/>
            <w:tcBorders>
              <w:top w:val="nil"/>
              <w:left w:val="nil"/>
              <w:bottom w:val="single" w:sz="8" w:space="0" w:color="auto"/>
              <w:right w:val="single" w:sz="8" w:space="0" w:color="auto"/>
            </w:tcBorders>
            <w:shd w:val="clear" w:color="000000" w:fill="FFFFFF"/>
            <w:vAlign w:val="center"/>
            <w:hideMark/>
          </w:tcPr>
          <w:p w14:paraId="20FCA4F5" w14:textId="77777777" w:rsidR="00000258" w:rsidRPr="005B0DAF" w:rsidRDefault="00000258" w:rsidP="00801E45">
            <w:pPr>
              <w:rPr>
                <w:ins w:id="476" w:author="sameer sulaiman" w:date="2015-12-04T18:27:00Z"/>
                <w:rFonts w:cs="Arial"/>
                <w:color w:val="000000"/>
                <w:szCs w:val="24"/>
              </w:rPr>
            </w:pPr>
            <w:ins w:id="477" w:author="sameer sulaiman" w:date="2015-12-04T18:27:00Z">
              <w:r w:rsidRPr="005B0DAF">
                <w:rPr>
                  <w:rFonts w:cs="Arial"/>
                  <w:color w:val="000000"/>
                  <w:szCs w:val="24"/>
                </w:rPr>
                <w:t>Turkish</w:t>
              </w:r>
            </w:ins>
          </w:p>
        </w:tc>
        <w:tc>
          <w:tcPr>
            <w:tcW w:w="1200" w:type="dxa"/>
            <w:tcBorders>
              <w:top w:val="nil"/>
              <w:left w:val="nil"/>
              <w:bottom w:val="single" w:sz="8" w:space="0" w:color="auto"/>
              <w:right w:val="nil"/>
            </w:tcBorders>
            <w:shd w:val="clear" w:color="auto" w:fill="auto"/>
            <w:noWrap/>
            <w:vAlign w:val="bottom"/>
            <w:hideMark/>
          </w:tcPr>
          <w:p w14:paraId="17511E67" w14:textId="77777777" w:rsidR="00000258" w:rsidRPr="005B0DAF" w:rsidRDefault="00000258" w:rsidP="00801E45">
            <w:pPr>
              <w:rPr>
                <w:ins w:id="478" w:author="sameer sulaiman" w:date="2015-12-04T18:27:00Z"/>
                <w:rFonts w:cs="Arial"/>
                <w:color w:val="000000"/>
                <w:szCs w:val="24"/>
              </w:rPr>
            </w:pPr>
            <w:ins w:id="479" w:author="sameer sulaiman" w:date="2015-12-04T18:27:00Z">
              <w:r w:rsidRPr="005B0DAF">
                <w:rPr>
                  <w:rFonts w:cs="Arial"/>
                  <w:color w:val="000000"/>
                  <w:szCs w:val="24"/>
                </w:rPr>
                <w:t> </w:t>
              </w:r>
            </w:ins>
          </w:p>
        </w:tc>
        <w:tc>
          <w:tcPr>
            <w:tcW w:w="1600" w:type="dxa"/>
            <w:tcBorders>
              <w:top w:val="nil"/>
              <w:left w:val="nil"/>
              <w:bottom w:val="single" w:sz="8" w:space="0" w:color="auto"/>
              <w:right w:val="nil"/>
            </w:tcBorders>
            <w:shd w:val="clear" w:color="auto" w:fill="auto"/>
            <w:noWrap/>
            <w:vAlign w:val="bottom"/>
            <w:hideMark/>
          </w:tcPr>
          <w:p w14:paraId="1E080F44" w14:textId="77777777" w:rsidR="00000258" w:rsidRPr="005B0DAF" w:rsidRDefault="00000258" w:rsidP="00801E45">
            <w:pPr>
              <w:rPr>
                <w:ins w:id="480" w:author="sameer sulaiman" w:date="2015-12-04T18:27:00Z"/>
                <w:rFonts w:cs="Arial"/>
                <w:color w:val="000000"/>
                <w:szCs w:val="24"/>
              </w:rPr>
            </w:pPr>
            <w:ins w:id="481" w:author="sameer sulaiman" w:date="2015-12-04T18:27:00Z">
              <w:r w:rsidRPr="005B0DAF">
                <w:rPr>
                  <w:rFonts w:cs="Arial"/>
                  <w:color w:val="000000"/>
                  <w:szCs w:val="24"/>
                </w:rPr>
                <w:t> </w:t>
              </w:r>
            </w:ins>
          </w:p>
        </w:tc>
        <w:tc>
          <w:tcPr>
            <w:tcW w:w="1480" w:type="dxa"/>
            <w:tcBorders>
              <w:top w:val="nil"/>
              <w:left w:val="nil"/>
              <w:bottom w:val="single" w:sz="8" w:space="0" w:color="auto"/>
              <w:right w:val="nil"/>
            </w:tcBorders>
            <w:shd w:val="clear" w:color="auto" w:fill="auto"/>
            <w:noWrap/>
            <w:vAlign w:val="bottom"/>
            <w:hideMark/>
          </w:tcPr>
          <w:p w14:paraId="363E5FDF" w14:textId="77777777" w:rsidR="00000258" w:rsidRPr="005B0DAF" w:rsidRDefault="00000258" w:rsidP="00801E45">
            <w:pPr>
              <w:rPr>
                <w:ins w:id="482" w:author="sameer sulaiman" w:date="2015-12-04T18:27:00Z"/>
                <w:rFonts w:cs="Arial"/>
                <w:color w:val="000000"/>
                <w:szCs w:val="24"/>
              </w:rPr>
            </w:pPr>
            <w:ins w:id="483" w:author="sameer sulaiman" w:date="2015-12-04T18:27:00Z">
              <w:r w:rsidRPr="005B0DAF">
                <w:rPr>
                  <w:rFonts w:cs="Arial"/>
                  <w:color w:val="000000"/>
                  <w:szCs w:val="24"/>
                </w:rPr>
                <w:t> </w:t>
              </w:r>
            </w:ins>
          </w:p>
        </w:tc>
        <w:tc>
          <w:tcPr>
            <w:tcW w:w="1580" w:type="dxa"/>
            <w:tcBorders>
              <w:top w:val="nil"/>
              <w:left w:val="nil"/>
              <w:bottom w:val="single" w:sz="8" w:space="0" w:color="auto"/>
              <w:right w:val="single" w:sz="8" w:space="0" w:color="auto"/>
            </w:tcBorders>
            <w:shd w:val="clear" w:color="auto" w:fill="auto"/>
            <w:noWrap/>
            <w:vAlign w:val="bottom"/>
            <w:hideMark/>
          </w:tcPr>
          <w:p w14:paraId="11F0C262" w14:textId="77777777" w:rsidR="00000258" w:rsidRPr="005B0DAF" w:rsidRDefault="00000258" w:rsidP="00801E45">
            <w:pPr>
              <w:rPr>
                <w:ins w:id="484" w:author="sameer sulaiman" w:date="2015-12-04T18:27:00Z"/>
                <w:rFonts w:cs="Arial"/>
                <w:color w:val="000000"/>
                <w:szCs w:val="24"/>
              </w:rPr>
            </w:pPr>
            <w:ins w:id="485" w:author="sameer sulaiman" w:date="2015-12-04T18:27:00Z">
              <w:r w:rsidRPr="005B0DAF">
                <w:rPr>
                  <w:rFonts w:cs="Arial"/>
                  <w:color w:val="000000"/>
                  <w:szCs w:val="24"/>
                </w:rPr>
                <w:t> </w:t>
              </w:r>
            </w:ins>
          </w:p>
        </w:tc>
      </w:tr>
    </w:tbl>
    <w:p w14:paraId="1AFF3706" w14:textId="77777777" w:rsidR="00000258" w:rsidRDefault="00000258" w:rsidP="00000258">
      <w:pPr>
        <w:pStyle w:val="NormalWeb"/>
        <w:rPr>
          <w:ins w:id="486" w:author="sameer sulaiman" w:date="2015-12-04T18:27:00Z"/>
          <w:rFonts w:asciiTheme="majorHAnsi" w:hAnsiTheme="majorHAnsi"/>
          <w:b/>
        </w:rPr>
      </w:pPr>
    </w:p>
    <w:p w14:paraId="372FD795" w14:textId="77777777" w:rsidR="00000258" w:rsidRDefault="00000258" w:rsidP="00303FCC">
      <w:pPr>
        <w:spacing w:before="100" w:beforeAutospacing="1" w:after="100" w:afterAutospacing="1"/>
        <w:ind w:left="795"/>
        <w:rPr>
          <w:ins w:id="487" w:author="sameer sulaiman" w:date="2015-12-04T18:27:00Z"/>
          <w:lang w:val="en-GB"/>
        </w:rPr>
      </w:pPr>
    </w:p>
    <w:p w14:paraId="416E388F" w14:textId="77777777" w:rsidR="00000258" w:rsidRDefault="00000258" w:rsidP="00303FCC">
      <w:pPr>
        <w:spacing w:before="100" w:beforeAutospacing="1" w:after="100" w:afterAutospacing="1"/>
        <w:ind w:left="795"/>
        <w:rPr>
          <w:ins w:id="488" w:author="sameer sulaiman" w:date="2015-12-04T18:15:00Z"/>
          <w:lang w:val="en-GB"/>
        </w:rPr>
      </w:pPr>
    </w:p>
    <w:p w14:paraId="4B3AC3AB" w14:textId="77777777" w:rsidR="009A589F" w:rsidRDefault="009A589F" w:rsidP="00303FCC">
      <w:pPr>
        <w:spacing w:before="100" w:beforeAutospacing="1" w:after="100" w:afterAutospacing="1"/>
        <w:ind w:left="795"/>
        <w:rPr>
          <w:ins w:id="489" w:author="sameer sulaiman" w:date="2015-12-04T18:15:00Z"/>
          <w:lang w:val="en-GB"/>
        </w:rPr>
      </w:pPr>
    </w:p>
    <w:p w14:paraId="1FB72DF8" w14:textId="77777777" w:rsidR="009A589F" w:rsidRDefault="009A589F" w:rsidP="009A589F">
      <w:pPr>
        <w:pStyle w:val="Heading1"/>
        <w:rPr>
          <w:ins w:id="490" w:author="sameer sulaiman" w:date="2015-12-04T18:15:00Z"/>
          <w:rFonts w:eastAsiaTheme="minorEastAsia"/>
        </w:rPr>
      </w:pPr>
      <w:ins w:id="491" w:author="sameer sulaiman" w:date="2015-12-04T18:15:00Z">
        <w:r>
          <w:rPr>
            <w:rFonts w:eastAsiaTheme="minorEastAsia"/>
          </w:rPr>
          <w:t>FAQ</w:t>
        </w:r>
      </w:ins>
    </w:p>
    <w:p w14:paraId="516B5597" w14:textId="77777777" w:rsidR="009A589F" w:rsidRDefault="009A589F" w:rsidP="009A589F">
      <w:pPr>
        <w:pStyle w:val="BodyText"/>
        <w:rPr>
          <w:ins w:id="492" w:author="sameer sulaiman" w:date="2015-12-04T18:15:00Z"/>
        </w:rPr>
      </w:pPr>
    </w:p>
    <w:p w14:paraId="1DBF5B2C" w14:textId="77777777" w:rsidR="009A589F" w:rsidRDefault="009A589F" w:rsidP="009A589F">
      <w:pPr>
        <w:widowControl w:val="0"/>
        <w:autoSpaceDE w:val="0"/>
        <w:autoSpaceDN w:val="0"/>
        <w:adjustRightInd w:val="0"/>
        <w:ind w:left="1920" w:hanging="1920"/>
        <w:jc w:val="both"/>
        <w:rPr>
          <w:ins w:id="493" w:author="sameer sulaiman" w:date="2015-12-04T18:15:00Z"/>
          <w:rFonts w:eastAsiaTheme="minorEastAsia" w:cs="Arial"/>
          <w:b/>
          <w:bCs/>
          <w:szCs w:val="24"/>
        </w:rPr>
      </w:pPr>
      <w:ins w:id="494" w:author="sameer sulaiman" w:date="2015-12-04T18:15:00Z">
        <w:r>
          <w:rPr>
            <w:rFonts w:eastAsiaTheme="minorEastAsia" w:cs="Arial"/>
            <w:b/>
            <w:bCs/>
            <w:color w:val="000000"/>
            <w:szCs w:val="24"/>
          </w:rPr>
          <w:t xml:space="preserve">      a.</w:t>
        </w:r>
        <w:r>
          <w:rPr>
            <w:rFonts w:eastAsiaTheme="minorEastAsia" w:cs="Arial"/>
            <w:color w:val="000000"/>
            <w:szCs w:val="24"/>
          </w:rPr>
          <w:t xml:space="preserve">   </w:t>
        </w:r>
        <w:r>
          <w:rPr>
            <w:rFonts w:eastAsiaTheme="minorEastAsia" w:cs="Arial"/>
            <w:b/>
            <w:bCs/>
            <w:color w:val="000000"/>
            <w:szCs w:val="24"/>
          </w:rPr>
          <w:t xml:space="preserve">How about </w:t>
        </w:r>
        <w:proofErr w:type="spellStart"/>
        <w:r>
          <w:rPr>
            <w:rFonts w:eastAsiaTheme="minorEastAsia" w:cs="Arial"/>
            <w:b/>
            <w:bCs/>
            <w:color w:val="000000"/>
            <w:szCs w:val="24"/>
          </w:rPr>
          <w:t>customising</w:t>
        </w:r>
        <w:proofErr w:type="spellEnd"/>
        <w:r>
          <w:rPr>
            <w:rFonts w:eastAsiaTheme="minorEastAsia" w:cs="Arial"/>
            <w:b/>
            <w:bCs/>
            <w:color w:val="000000"/>
            <w:szCs w:val="24"/>
          </w:rPr>
          <w:t xml:space="preserve"> fonts and sizes?</w:t>
        </w:r>
      </w:ins>
    </w:p>
    <w:p w14:paraId="51196E3E" w14:textId="77777777" w:rsidR="009A589F" w:rsidRDefault="009A589F" w:rsidP="009A589F">
      <w:pPr>
        <w:widowControl w:val="0"/>
        <w:autoSpaceDE w:val="0"/>
        <w:autoSpaceDN w:val="0"/>
        <w:adjustRightInd w:val="0"/>
        <w:ind w:left="1920" w:hanging="1920"/>
        <w:rPr>
          <w:ins w:id="495" w:author="sameer sulaiman" w:date="2015-12-04T18:15:00Z"/>
          <w:rFonts w:eastAsiaTheme="minorEastAsia" w:cs="Arial"/>
          <w:szCs w:val="24"/>
        </w:rPr>
      </w:pPr>
      <w:ins w:id="496" w:author="sameer sulaiman" w:date="2015-12-04T18:15:00Z">
        <w:r>
          <w:rPr>
            <w:rFonts w:eastAsiaTheme="minorEastAsia" w:cs="Arial"/>
            <w:szCs w:val="24"/>
          </w:rPr>
          <w:t xml:space="preserve">            We use Central Sans Font as per Philips design guidelines. Both fonts and sizes cannot be configured as of now.</w:t>
        </w:r>
      </w:ins>
    </w:p>
    <w:p w14:paraId="57A71065" w14:textId="77777777" w:rsidR="009A589F" w:rsidRDefault="009A589F" w:rsidP="009A589F">
      <w:pPr>
        <w:widowControl w:val="0"/>
        <w:autoSpaceDE w:val="0"/>
        <w:autoSpaceDN w:val="0"/>
        <w:adjustRightInd w:val="0"/>
        <w:ind w:left="1920" w:hanging="1920"/>
        <w:rPr>
          <w:ins w:id="497" w:author="sameer sulaiman" w:date="2015-12-04T18:15:00Z"/>
          <w:rFonts w:eastAsiaTheme="minorEastAsia" w:cs="Arial"/>
          <w:szCs w:val="24"/>
        </w:rPr>
      </w:pPr>
      <w:ins w:id="498" w:author="sameer sulaiman" w:date="2015-12-04T18:15:00Z">
        <w:r>
          <w:rPr>
            <w:rFonts w:eastAsiaTheme="minorEastAsia" w:cs="Arial"/>
            <w:b/>
            <w:bCs/>
            <w:szCs w:val="24"/>
          </w:rPr>
          <w:t xml:space="preserve">      b.</w:t>
        </w:r>
        <w:r>
          <w:rPr>
            <w:rFonts w:eastAsiaTheme="minorEastAsia" w:cs="Arial"/>
            <w:szCs w:val="24"/>
          </w:rPr>
          <w:t>   </w:t>
        </w:r>
        <w:r>
          <w:rPr>
            <w:rFonts w:eastAsiaTheme="minorEastAsia" w:cs="Arial"/>
            <w:b/>
            <w:bCs/>
            <w:szCs w:val="24"/>
          </w:rPr>
          <w:t>Can we add our own buttons inside consumer care?</w:t>
        </w:r>
      </w:ins>
    </w:p>
    <w:p w14:paraId="3F2CE4A8" w14:textId="77777777" w:rsidR="009A589F" w:rsidRDefault="009A589F" w:rsidP="009A589F">
      <w:pPr>
        <w:widowControl w:val="0"/>
        <w:autoSpaceDE w:val="0"/>
        <w:autoSpaceDN w:val="0"/>
        <w:adjustRightInd w:val="0"/>
        <w:ind w:left="1920" w:hanging="1920"/>
        <w:rPr>
          <w:ins w:id="499" w:author="sameer sulaiman" w:date="2015-12-04T18:15:00Z"/>
          <w:rFonts w:eastAsiaTheme="minorEastAsia" w:cs="Arial"/>
          <w:szCs w:val="24"/>
        </w:rPr>
      </w:pPr>
      <w:ins w:id="500" w:author="sameer sulaiman" w:date="2015-12-04T18:15:00Z">
        <w:r>
          <w:rPr>
            <w:rFonts w:eastAsiaTheme="minorEastAsia" w:cs="Arial"/>
            <w:szCs w:val="24"/>
          </w:rPr>
          <w:t xml:space="preserve">            Yes. However we have restricted this to main menu screen, product menu and list of social service providers list.</w:t>
        </w:r>
      </w:ins>
    </w:p>
    <w:p w14:paraId="384CE570" w14:textId="77777777" w:rsidR="009A589F" w:rsidRDefault="009A589F" w:rsidP="009A589F">
      <w:pPr>
        <w:widowControl w:val="0"/>
        <w:autoSpaceDE w:val="0"/>
        <w:autoSpaceDN w:val="0"/>
        <w:adjustRightInd w:val="0"/>
        <w:ind w:left="1920" w:hanging="1920"/>
        <w:rPr>
          <w:ins w:id="501" w:author="sameer sulaiman" w:date="2015-12-04T18:15:00Z"/>
          <w:rFonts w:eastAsiaTheme="minorEastAsia" w:cs="Arial"/>
          <w:szCs w:val="24"/>
        </w:rPr>
      </w:pPr>
      <w:ins w:id="502" w:author="sameer sulaiman" w:date="2015-12-04T18:15:00Z">
        <w:r>
          <w:rPr>
            <w:rFonts w:eastAsiaTheme="minorEastAsia" w:cs="Arial"/>
            <w:b/>
            <w:bCs/>
            <w:szCs w:val="24"/>
          </w:rPr>
          <w:t xml:space="preserve">      c.</w:t>
        </w:r>
        <w:r>
          <w:rPr>
            <w:rFonts w:eastAsiaTheme="minorEastAsia" w:cs="Arial"/>
            <w:szCs w:val="24"/>
          </w:rPr>
          <w:t>  </w:t>
        </w:r>
        <w:r>
          <w:rPr>
            <w:rFonts w:eastAsiaTheme="minorEastAsia" w:cs="Arial"/>
            <w:b/>
            <w:bCs/>
            <w:szCs w:val="24"/>
          </w:rPr>
          <w:t xml:space="preserve">Does Consumer care </w:t>
        </w:r>
        <w:proofErr w:type="gramStart"/>
        <w:r>
          <w:rPr>
            <w:rFonts w:eastAsiaTheme="minorEastAsia" w:cs="Arial"/>
            <w:b/>
            <w:bCs/>
            <w:szCs w:val="24"/>
          </w:rPr>
          <w:t>support</w:t>
        </w:r>
        <w:proofErr w:type="gramEnd"/>
        <w:r>
          <w:rPr>
            <w:rFonts w:eastAsiaTheme="minorEastAsia" w:cs="Arial"/>
            <w:b/>
            <w:bCs/>
            <w:szCs w:val="24"/>
          </w:rPr>
          <w:t xml:space="preserve"> App Tagging?</w:t>
        </w:r>
      </w:ins>
    </w:p>
    <w:p w14:paraId="790ABC72" w14:textId="77777777" w:rsidR="009A589F" w:rsidRDefault="009A589F" w:rsidP="009A589F">
      <w:pPr>
        <w:widowControl w:val="0"/>
        <w:autoSpaceDE w:val="0"/>
        <w:autoSpaceDN w:val="0"/>
        <w:adjustRightInd w:val="0"/>
        <w:ind w:left="1920" w:hanging="1920"/>
        <w:rPr>
          <w:ins w:id="503" w:author="sameer sulaiman" w:date="2015-12-04T18:15:00Z"/>
          <w:rFonts w:eastAsiaTheme="minorEastAsia" w:cs="Arial"/>
          <w:szCs w:val="24"/>
        </w:rPr>
      </w:pPr>
      <w:ins w:id="504" w:author="sameer sulaiman" w:date="2015-12-04T18:15:00Z">
        <w:r>
          <w:rPr>
            <w:rFonts w:eastAsiaTheme="minorEastAsia" w:cs="Arial"/>
            <w:szCs w:val="24"/>
          </w:rPr>
          <w:t xml:space="preserve">           Yes. Please make sure you call </w:t>
        </w:r>
        <w:proofErr w:type="spellStart"/>
        <w:r>
          <w:rPr>
            <w:rFonts w:eastAsiaTheme="minorEastAsia" w:cs="Arial"/>
            <w:szCs w:val="24"/>
          </w:rPr>
          <w:t>enableTagging</w:t>
        </w:r>
        <w:proofErr w:type="spellEnd"/>
        <w:r>
          <w:rPr>
            <w:rFonts w:eastAsiaTheme="minorEastAsia" w:cs="Arial"/>
            <w:szCs w:val="24"/>
          </w:rPr>
          <w:t xml:space="preserve"> and provide apps ID. Please check </w:t>
        </w:r>
        <w:r>
          <w:rPr>
            <w:rFonts w:eastAsiaTheme="minorEastAsia" w:cs="Arial"/>
            <w:szCs w:val="24"/>
          </w:rPr>
          <w:lastRenderedPageBreak/>
          <w:t xml:space="preserve">sample app for more details. Unless App calls </w:t>
        </w:r>
        <w:proofErr w:type="spellStart"/>
        <w:r>
          <w:rPr>
            <w:rFonts w:eastAsiaTheme="minorEastAsia" w:cs="Arial"/>
            <w:szCs w:val="24"/>
          </w:rPr>
          <w:t>enableTagging</w:t>
        </w:r>
        <w:proofErr w:type="spellEnd"/>
        <w:r>
          <w:rPr>
            <w:rFonts w:eastAsiaTheme="minorEastAsia" w:cs="Arial"/>
            <w:szCs w:val="24"/>
          </w:rPr>
          <w:t xml:space="preserve"> () API tagging will not be enabled inside consumer care.</w:t>
        </w:r>
      </w:ins>
    </w:p>
    <w:p w14:paraId="2BEC5B8C" w14:textId="77777777" w:rsidR="009A589F" w:rsidRDefault="009A589F" w:rsidP="009A589F">
      <w:pPr>
        <w:widowControl w:val="0"/>
        <w:autoSpaceDE w:val="0"/>
        <w:autoSpaceDN w:val="0"/>
        <w:adjustRightInd w:val="0"/>
        <w:ind w:left="1920" w:hanging="1920"/>
        <w:rPr>
          <w:ins w:id="505" w:author="sameer sulaiman" w:date="2015-12-04T18:15:00Z"/>
          <w:rFonts w:eastAsiaTheme="minorEastAsia" w:cs="Arial"/>
          <w:szCs w:val="24"/>
        </w:rPr>
      </w:pPr>
      <w:ins w:id="506" w:author="sameer sulaiman" w:date="2015-12-04T18:15:00Z">
        <w:r>
          <w:rPr>
            <w:rFonts w:eastAsiaTheme="minorEastAsia" w:cs="Arial"/>
            <w:b/>
            <w:bCs/>
            <w:szCs w:val="24"/>
          </w:rPr>
          <w:t xml:space="preserve">      d.</w:t>
        </w:r>
        <w:r>
          <w:rPr>
            <w:rFonts w:eastAsiaTheme="minorEastAsia" w:cs="Arial"/>
            <w:szCs w:val="24"/>
          </w:rPr>
          <w:t>  </w:t>
        </w:r>
        <w:r>
          <w:rPr>
            <w:rFonts w:eastAsiaTheme="minorEastAsia" w:cs="Arial"/>
            <w:b/>
            <w:bCs/>
            <w:szCs w:val="24"/>
          </w:rPr>
          <w:t>Where do I find my product information?</w:t>
        </w:r>
      </w:ins>
    </w:p>
    <w:p w14:paraId="2580E6B3" w14:textId="77777777" w:rsidR="009A589F" w:rsidRDefault="009A589F" w:rsidP="009A589F">
      <w:pPr>
        <w:widowControl w:val="0"/>
        <w:autoSpaceDE w:val="0"/>
        <w:autoSpaceDN w:val="0"/>
        <w:adjustRightInd w:val="0"/>
        <w:ind w:left="1920" w:hanging="1920"/>
        <w:rPr>
          <w:ins w:id="507" w:author="sameer sulaiman" w:date="2015-12-04T18:15:00Z"/>
          <w:rFonts w:eastAsiaTheme="minorEastAsia" w:cs="Arial"/>
          <w:szCs w:val="24"/>
        </w:rPr>
      </w:pPr>
      <w:ins w:id="508" w:author="sameer sulaiman" w:date="2015-12-04T18:15:00Z">
        <w:r>
          <w:rPr>
            <w:rFonts w:eastAsiaTheme="minorEastAsia" w:cs="Arial"/>
            <w:szCs w:val="24"/>
          </w:rPr>
          <w:t xml:space="preserve">           Each business has to provide complete </w:t>
        </w:r>
        <w:proofErr w:type="spellStart"/>
        <w:r>
          <w:rPr>
            <w:rFonts w:eastAsiaTheme="minorEastAsia" w:cs="Arial"/>
            <w:szCs w:val="24"/>
          </w:rPr>
          <w:t>ctn</w:t>
        </w:r>
        <w:proofErr w:type="spellEnd"/>
        <w:r>
          <w:rPr>
            <w:rFonts w:eastAsiaTheme="minorEastAsia" w:cs="Arial"/>
            <w:szCs w:val="24"/>
          </w:rPr>
          <w:t xml:space="preserve"> number including slash</w:t>
        </w:r>
      </w:ins>
    </w:p>
    <w:p w14:paraId="5D1F1686" w14:textId="77777777" w:rsidR="009A589F" w:rsidRDefault="009A589F" w:rsidP="009A589F">
      <w:pPr>
        <w:widowControl w:val="0"/>
        <w:autoSpaceDE w:val="0"/>
        <w:autoSpaceDN w:val="0"/>
        <w:adjustRightInd w:val="0"/>
        <w:ind w:left="1920" w:hanging="1920"/>
        <w:rPr>
          <w:ins w:id="509" w:author="sameer sulaiman" w:date="2015-12-04T18:15:00Z"/>
          <w:rFonts w:eastAsiaTheme="minorEastAsia" w:cs="Arial"/>
          <w:szCs w:val="24"/>
        </w:rPr>
      </w:pPr>
      <w:ins w:id="510" w:author="sameer sulaiman" w:date="2015-12-04T18:15:00Z">
        <w:r>
          <w:rPr>
            <w:rFonts w:eastAsiaTheme="minorEastAsia" w:cs="Arial"/>
            <w:szCs w:val="24"/>
          </w:rPr>
          <w:t xml:space="preserve">           Ex: HD9240/90</w:t>
        </w:r>
      </w:ins>
    </w:p>
    <w:p w14:paraId="0CB0070C" w14:textId="77777777" w:rsidR="009A589F" w:rsidRDefault="009A589F" w:rsidP="009A589F">
      <w:pPr>
        <w:widowControl w:val="0"/>
        <w:autoSpaceDE w:val="0"/>
        <w:autoSpaceDN w:val="0"/>
        <w:adjustRightInd w:val="0"/>
        <w:ind w:left="1920" w:hanging="1920"/>
        <w:rPr>
          <w:ins w:id="511" w:author="sameer sulaiman" w:date="2015-12-04T18:15:00Z"/>
          <w:rFonts w:eastAsiaTheme="minorEastAsia" w:cs="Arial"/>
          <w:szCs w:val="24"/>
        </w:rPr>
      </w:pPr>
      <w:ins w:id="512" w:author="sameer sulaiman" w:date="2015-12-04T18:15:00Z">
        <w:r>
          <w:rPr>
            <w:rFonts w:eastAsiaTheme="minorEastAsia" w:cs="Arial"/>
            <w:szCs w:val="24"/>
          </w:rPr>
          <w:t xml:space="preserve">          With this please check below </w:t>
        </w:r>
        <w:proofErr w:type="gramStart"/>
        <w:r>
          <w:rPr>
            <w:rFonts w:eastAsiaTheme="minorEastAsia" w:cs="Arial"/>
            <w:szCs w:val="24"/>
          </w:rPr>
          <w:t>link which</w:t>
        </w:r>
        <w:proofErr w:type="gramEnd"/>
        <w:r>
          <w:rPr>
            <w:rFonts w:eastAsiaTheme="minorEastAsia" w:cs="Arial"/>
            <w:szCs w:val="24"/>
          </w:rPr>
          <w:t xml:space="preserve"> helps in finding out product tree information like category, sub category etc. please add relevant </w:t>
        </w:r>
        <w:proofErr w:type="spellStart"/>
        <w:r>
          <w:rPr>
            <w:rFonts w:eastAsiaTheme="minorEastAsia" w:cs="Arial"/>
            <w:szCs w:val="24"/>
          </w:rPr>
          <w:t>ctn</w:t>
        </w:r>
        <w:proofErr w:type="spellEnd"/>
        <w:r>
          <w:rPr>
            <w:rFonts w:eastAsiaTheme="minorEastAsia" w:cs="Arial"/>
            <w:szCs w:val="24"/>
          </w:rPr>
          <w:t xml:space="preserve"> number</w:t>
        </w:r>
      </w:ins>
    </w:p>
    <w:p w14:paraId="580B0E35" w14:textId="77777777" w:rsidR="009A589F" w:rsidRDefault="009A589F" w:rsidP="009A589F">
      <w:pPr>
        <w:widowControl w:val="0"/>
        <w:autoSpaceDE w:val="0"/>
        <w:autoSpaceDN w:val="0"/>
        <w:adjustRightInd w:val="0"/>
        <w:ind w:left="1920" w:hanging="1920"/>
        <w:rPr>
          <w:ins w:id="513" w:author="sameer sulaiman" w:date="2015-12-04T18:15:00Z"/>
          <w:rFonts w:eastAsiaTheme="minorEastAsia" w:cs="Arial"/>
          <w:szCs w:val="24"/>
        </w:rPr>
      </w:pPr>
      <w:ins w:id="514" w:author="sameer sulaiman" w:date="2015-12-04T18:15:00Z">
        <w:r>
          <w:rPr>
            <w:rFonts w:eastAsiaTheme="minorEastAsia" w:cs="Arial"/>
            <w:szCs w:val="24"/>
          </w:rPr>
          <w:t xml:space="preserve">                 a.  </w:t>
        </w:r>
        <w:r>
          <w:rPr>
            <w:rFonts w:eastAsiaTheme="minorEastAsia" w:cs="Arial"/>
            <w:szCs w:val="24"/>
          </w:rPr>
          <w:fldChar w:fldCharType="begin"/>
        </w:r>
        <w:r>
          <w:rPr>
            <w:rFonts w:eastAsiaTheme="minorEastAsia" w:cs="Arial"/>
            <w:szCs w:val="24"/>
          </w:rPr>
          <w:instrText>HYPERLINK "http://www.philips.co.uk/prx/product/B2C/en_GB/CONSUMER/products/HD9240/90.summary"</w:instrText>
        </w:r>
        <w:r>
          <w:rPr>
            <w:rFonts w:eastAsiaTheme="minorEastAsia" w:cs="Arial"/>
            <w:szCs w:val="24"/>
          </w:rPr>
          <w:fldChar w:fldCharType="separate"/>
        </w:r>
        <w:r>
          <w:rPr>
            <w:rFonts w:eastAsiaTheme="minorEastAsia" w:cs="Arial"/>
            <w:color w:val="0000FF"/>
            <w:szCs w:val="24"/>
            <w:u w:val="single" w:color="0000FF"/>
          </w:rPr>
          <w:t>http://www.philips.co.uk/prx/product/B2C/en_GB/CONSUMER/products/HD9240/90.summary</w:t>
        </w:r>
        <w:r>
          <w:rPr>
            <w:rFonts w:eastAsiaTheme="minorEastAsia" w:cs="Arial"/>
            <w:szCs w:val="24"/>
          </w:rPr>
          <w:fldChar w:fldCharType="end"/>
        </w:r>
      </w:ins>
    </w:p>
    <w:p w14:paraId="3B2CDF98" w14:textId="77777777" w:rsidR="009A589F" w:rsidRDefault="009A589F" w:rsidP="009A589F">
      <w:pPr>
        <w:widowControl w:val="0"/>
        <w:autoSpaceDE w:val="0"/>
        <w:autoSpaceDN w:val="0"/>
        <w:adjustRightInd w:val="0"/>
        <w:ind w:left="1920" w:hanging="1920"/>
        <w:rPr>
          <w:ins w:id="515" w:author="sameer sulaiman" w:date="2015-12-04T18:15:00Z"/>
          <w:rFonts w:eastAsiaTheme="minorEastAsia" w:cs="Arial"/>
          <w:szCs w:val="24"/>
        </w:rPr>
      </w:pPr>
      <w:ins w:id="516" w:author="sameer sulaiman" w:date="2015-12-04T18:15:00Z">
        <w:r>
          <w:rPr>
            <w:rFonts w:eastAsiaTheme="minorEastAsia" w:cs="Arial"/>
            <w:szCs w:val="24"/>
          </w:rPr>
          <w:t xml:space="preserve">                 b.  </w:t>
        </w:r>
        <w:r>
          <w:rPr>
            <w:rFonts w:eastAsiaTheme="minorEastAsia" w:cs="Arial"/>
            <w:szCs w:val="24"/>
          </w:rPr>
          <w:fldChar w:fldCharType="begin"/>
        </w:r>
        <w:r>
          <w:rPr>
            <w:rFonts w:eastAsiaTheme="minorEastAsia" w:cs="Arial"/>
            <w:szCs w:val="24"/>
          </w:rPr>
          <w:instrText>HYPERLINK "http://nlvu077.gdc1.ce.philips.com:9080/repobrowser/catalogBrowser.jsp?catalogid=catalog_CL_CONSUMER&amp;catalogType=CONSUMER&amp;country=CL&amp;language=es"</w:instrText>
        </w:r>
        <w:r>
          <w:rPr>
            <w:rFonts w:eastAsiaTheme="minorEastAsia" w:cs="Arial"/>
            <w:szCs w:val="24"/>
          </w:rPr>
          <w:fldChar w:fldCharType="separate"/>
        </w:r>
        <w:r>
          <w:rPr>
            <w:rFonts w:eastAsiaTheme="minorEastAsia" w:cs="Arial"/>
            <w:color w:val="0000FF"/>
            <w:szCs w:val="24"/>
            <w:u w:val="single" w:color="0000FF"/>
          </w:rPr>
          <w:t>http://nlvu077.gdc1.ce.philips.com:9080/repobrowser/catalogBrowser.jsp?catalogid=catalog_CL_CONSUMER&amp;catalogType=CONSUMER&amp;country=CL&amp;language=es</w:t>
        </w:r>
        <w:r>
          <w:rPr>
            <w:rFonts w:eastAsiaTheme="minorEastAsia" w:cs="Arial"/>
            <w:szCs w:val="24"/>
          </w:rPr>
          <w:fldChar w:fldCharType="end"/>
        </w:r>
      </w:ins>
    </w:p>
    <w:p w14:paraId="438AA9FA" w14:textId="77777777" w:rsidR="009A589F" w:rsidRDefault="009A589F" w:rsidP="009A589F">
      <w:pPr>
        <w:widowControl w:val="0"/>
        <w:autoSpaceDE w:val="0"/>
        <w:autoSpaceDN w:val="0"/>
        <w:adjustRightInd w:val="0"/>
        <w:ind w:left="1920" w:hanging="1920"/>
        <w:rPr>
          <w:ins w:id="517" w:author="sameer sulaiman" w:date="2015-12-04T18:15:00Z"/>
          <w:rFonts w:eastAsiaTheme="minorEastAsia" w:cs="Arial"/>
          <w:szCs w:val="24"/>
        </w:rPr>
      </w:pPr>
      <w:ins w:id="518" w:author="sameer sulaiman" w:date="2015-12-04T18:15:00Z">
        <w:r>
          <w:rPr>
            <w:rFonts w:eastAsiaTheme="minorEastAsia" w:cs="Arial"/>
            <w:szCs w:val="24"/>
          </w:rPr>
          <w:t> </w:t>
        </w:r>
      </w:ins>
    </w:p>
    <w:p w14:paraId="39A7BAE8" w14:textId="77777777" w:rsidR="009A589F" w:rsidRDefault="009A589F" w:rsidP="009A589F">
      <w:pPr>
        <w:widowControl w:val="0"/>
        <w:autoSpaceDE w:val="0"/>
        <w:autoSpaceDN w:val="0"/>
        <w:adjustRightInd w:val="0"/>
        <w:ind w:left="1920" w:hanging="1920"/>
        <w:rPr>
          <w:ins w:id="519" w:author="sameer sulaiman" w:date="2015-12-04T18:15:00Z"/>
          <w:rFonts w:eastAsiaTheme="minorEastAsia" w:cs="Arial"/>
          <w:szCs w:val="24"/>
        </w:rPr>
      </w:pPr>
      <w:ins w:id="520" w:author="sameer sulaiman" w:date="2015-12-04T18:15:00Z">
        <w:r>
          <w:rPr>
            <w:rFonts w:eastAsiaTheme="minorEastAsia" w:cs="Arial"/>
            <w:szCs w:val="24"/>
          </w:rPr>
          <w:t xml:space="preserve">         Please replace locale to check whether product data is available in corresponding countries.</w:t>
        </w:r>
      </w:ins>
    </w:p>
    <w:p w14:paraId="72BA1D03" w14:textId="77777777" w:rsidR="009A589F" w:rsidRDefault="009A589F" w:rsidP="009A589F">
      <w:pPr>
        <w:widowControl w:val="0"/>
        <w:autoSpaceDE w:val="0"/>
        <w:autoSpaceDN w:val="0"/>
        <w:adjustRightInd w:val="0"/>
        <w:ind w:left="1920" w:hanging="1920"/>
        <w:rPr>
          <w:ins w:id="521" w:author="sameer sulaiman" w:date="2015-12-04T18:15:00Z"/>
          <w:rFonts w:eastAsiaTheme="minorEastAsia" w:cs="Arial"/>
          <w:szCs w:val="24"/>
        </w:rPr>
      </w:pPr>
    </w:p>
    <w:p w14:paraId="68F7E7E9" w14:textId="77777777" w:rsidR="009A589F" w:rsidRDefault="009A589F" w:rsidP="009A589F">
      <w:pPr>
        <w:widowControl w:val="0"/>
        <w:autoSpaceDE w:val="0"/>
        <w:autoSpaceDN w:val="0"/>
        <w:adjustRightInd w:val="0"/>
        <w:ind w:left="1920" w:hanging="1920"/>
        <w:rPr>
          <w:ins w:id="522" w:author="sameer sulaiman" w:date="2015-12-04T18:15:00Z"/>
          <w:rFonts w:eastAsiaTheme="minorEastAsia" w:cs="Arial"/>
          <w:szCs w:val="24"/>
        </w:rPr>
      </w:pPr>
      <w:ins w:id="523" w:author="sameer sulaiman" w:date="2015-12-04T18:15:00Z">
        <w:r>
          <w:rPr>
            <w:rFonts w:eastAsiaTheme="minorEastAsia" w:cs="Arial"/>
            <w:b/>
            <w:bCs/>
            <w:szCs w:val="24"/>
          </w:rPr>
          <w:t xml:space="preserve">      e.</w:t>
        </w:r>
        <w:r>
          <w:rPr>
            <w:rFonts w:eastAsiaTheme="minorEastAsia" w:cs="Arial"/>
            <w:szCs w:val="24"/>
          </w:rPr>
          <w:t>   </w:t>
        </w:r>
        <w:r>
          <w:rPr>
            <w:rFonts w:eastAsiaTheme="minorEastAsia" w:cs="Arial"/>
            <w:b/>
            <w:bCs/>
            <w:szCs w:val="24"/>
          </w:rPr>
          <w:t>Does Consumer care support multiple products?</w:t>
        </w:r>
      </w:ins>
    </w:p>
    <w:p w14:paraId="0988BE2C" w14:textId="77777777" w:rsidR="009A589F" w:rsidRPr="004A3AFB" w:rsidRDefault="009A589F" w:rsidP="009A589F">
      <w:pPr>
        <w:pStyle w:val="BodyText"/>
        <w:rPr>
          <w:ins w:id="524" w:author="sameer sulaiman" w:date="2015-12-04T18:15:00Z"/>
        </w:rPr>
      </w:pPr>
      <w:ins w:id="525" w:author="sameer sulaiman" w:date="2015-12-04T18:15:00Z">
        <w:r>
          <w:rPr>
            <w:rFonts w:eastAsiaTheme="minorEastAsia" w:cs="Arial"/>
            <w:szCs w:val="24"/>
          </w:rPr>
          <w:t xml:space="preserve">            It supports single product at a time. Multi product approach is on our Roadmap.</w:t>
        </w:r>
      </w:ins>
    </w:p>
    <w:p w14:paraId="28715ADA" w14:textId="77777777" w:rsidR="009A589F" w:rsidRDefault="009A589F" w:rsidP="00303FCC">
      <w:pPr>
        <w:spacing w:before="100" w:beforeAutospacing="1" w:after="100" w:afterAutospacing="1"/>
        <w:ind w:left="795"/>
        <w:rPr>
          <w:ins w:id="526" w:author="sameer sulaiman" w:date="2015-12-04T17:25:00Z"/>
          <w:lang w:val="en-GB"/>
        </w:rPr>
      </w:pPr>
    </w:p>
    <w:p w14:paraId="6337C100" w14:textId="77777777" w:rsidR="007257D2" w:rsidRPr="000D191F" w:rsidRDefault="007257D2" w:rsidP="00303FCC">
      <w:pPr>
        <w:spacing w:before="100" w:beforeAutospacing="1" w:after="100" w:afterAutospacing="1"/>
        <w:ind w:left="795"/>
        <w:rPr>
          <w:sz w:val="20"/>
          <w:lang w:val="en-GB"/>
          <w:rPrChange w:id="527" w:author="sameer sulaiman" w:date="2015-12-04T11:56:00Z">
            <w:rPr>
              <w:sz w:val="22"/>
              <w:szCs w:val="22"/>
              <w:lang w:val="en-GB"/>
            </w:rPr>
          </w:rPrChange>
        </w:rPr>
      </w:pPr>
    </w:p>
    <w:p w14:paraId="0BF73A92" w14:textId="77777777" w:rsidR="00AF5B03" w:rsidRPr="00AF5B03" w:rsidRDefault="00AF5B03" w:rsidP="00AF5B03">
      <w:pPr>
        <w:pStyle w:val="Heading1"/>
      </w:pPr>
      <w:bookmarkStart w:id="528" w:name="_Toc431488532"/>
      <w:r w:rsidRPr="00AF5B03">
        <w:rPr>
          <w:rFonts w:eastAsiaTheme="minorEastAsia"/>
        </w:rPr>
        <w:t>Notes</w:t>
      </w:r>
      <w:bookmarkEnd w:id="528"/>
    </w:p>
    <w:p w14:paraId="268E9D4D" w14:textId="77777777" w:rsidR="00AF5B03" w:rsidRPr="00473592" w:rsidRDefault="00AF5B03" w:rsidP="00AF5B03">
      <w:pPr>
        <w:pStyle w:val="ListParagraph"/>
        <w:numPr>
          <w:ilvl w:val="0"/>
          <w:numId w:val="27"/>
        </w:numPr>
        <w:spacing w:before="100" w:beforeAutospacing="1" w:after="100" w:afterAutospacing="1"/>
        <w:rPr>
          <w:rFonts w:cs="Arial"/>
          <w:szCs w:val="24"/>
        </w:rPr>
      </w:pPr>
      <w:r w:rsidRPr="00473592">
        <w:rPr>
          <w:rFonts w:cs="Arial"/>
          <w:szCs w:val="24"/>
        </w:rPr>
        <w:t>Registration is developed as separate library project. App is expected to invoke registration library on click of registration button inside consumer care support page.</w:t>
      </w:r>
    </w:p>
    <w:bookmarkEnd w:id="339"/>
    <w:p w14:paraId="574836E7" w14:textId="333DF786" w:rsidR="00BB00BF" w:rsidRDefault="00BB00BF" w:rsidP="00AF5B03">
      <w:pPr>
        <w:pStyle w:val="ListParagraph"/>
        <w:numPr>
          <w:ilvl w:val="0"/>
          <w:numId w:val="27"/>
        </w:numPr>
        <w:spacing w:before="100" w:beforeAutospacing="1" w:after="100" w:afterAutospacing="1"/>
        <w:rPr>
          <w:rFonts w:cs="Arial"/>
          <w:szCs w:val="24"/>
        </w:rPr>
      </w:pPr>
      <w:r>
        <w:rPr>
          <w:rFonts w:cs="Arial"/>
          <w:szCs w:val="24"/>
        </w:rPr>
        <w:t xml:space="preserve">Integrating application </w:t>
      </w:r>
      <w:r w:rsidR="00F97F38">
        <w:rPr>
          <w:rFonts w:cs="Arial"/>
          <w:szCs w:val="24"/>
        </w:rPr>
        <w:t>has</w:t>
      </w:r>
      <w:r>
        <w:rPr>
          <w:rFonts w:cs="Arial"/>
          <w:szCs w:val="24"/>
        </w:rPr>
        <w:t xml:space="preserve"> to add the list of </w:t>
      </w:r>
      <w:r w:rsidR="00ED304E">
        <w:rPr>
          <w:rFonts w:cs="Arial"/>
          <w:szCs w:val="24"/>
        </w:rPr>
        <w:t xml:space="preserve">custom </w:t>
      </w:r>
      <w:r w:rsidR="00F97F38">
        <w:rPr>
          <w:rFonts w:cs="Arial"/>
          <w:szCs w:val="24"/>
        </w:rPr>
        <w:t>font</w:t>
      </w:r>
      <w:r w:rsidR="00ED304E">
        <w:rPr>
          <w:rFonts w:cs="Arial"/>
          <w:szCs w:val="24"/>
        </w:rPr>
        <w:t xml:space="preserve">‘s which is used in the sample application for </w:t>
      </w:r>
      <w:proofErr w:type="spellStart"/>
      <w:proofErr w:type="gramStart"/>
      <w:r w:rsidR="00ED304E">
        <w:rPr>
          <w:rFonts w:cs="Arial"/>
          <w:szCs w:val="24"/>
        </w:rPr>
        <w:t>DigitalCareLibrary</w:t>
      </w:r>
      <w:proofErr w:type="spellEnd"/>
      <w:ins w:id="529" w:author="sameer sulaiman" w:date="2015-12-02T12:37:00Z">
        <w:r w:rsidR="00F81B30">
          <w:rPr>
            <w:rFonts w:cs="Arial"/>
            <w:szCs w:val="24"/>
          </w:rPr>
          <w:t xml:space="preserve"> ,which</w:t>
        </w:r>
        <w:proofErr w:type="gramEnd"/>
        <w:r w:rsidR="00F81B30">
          <w:rPr>
            <w:rFonts w:cs="Arial"/>
            <w:szCs w:val="24"/>
          </w:rPr>
          <w:t xml:space="preserve"> is mentioned in the </w:t>
        </w:r>
      </w:ins>
      <w:proofErr w:type="spellStart"/>
      <w:ins w:id="530" w:author="sameer sulaiman" w:date="2015-12-02T15:46:00Z">
        <w:r w:rsidR="00834F99">
          <w:rPr>
            <w:rFonts w:cs="Arial"/>
            <w:szCs w:val="24"/>
          </w:rPr>
          <w:t>LibraryIntegration</w:t>
        </w:r>
      </w:ins>
      <w:ins w:id="531" w:author="sameer sulaiman" w:date="2015-12-02T12:37:00Z">
        <w:r w:rsidR="00834F99">
          <w:rPr>
            <w:rFonts w:cs="Arial"/>
            <w:szCs w:val="24"/>
          </w:rPr>
          <w:t>S</w:t>
        </w:r>
        <w:r w:rsidR="00F81B30">
          <w:rPr>
            <w:rFonts w:cs="Arial"/>
            <w:szCs w:val="24"/>
          </w:rPr>
          <w:t>ample</w:t>
        </w:r>
        <w:proofErr w:type="spellEnd"/>
        <w:r w:rsidR="00F81B30">
          <w:rPr>
            <w:rFonts w:cs="Arial"/>
            <w:szCs w:val="24"/>
          </w:rPr>
          <w:t xml:space="preserve"> app </w:t>
        </w:r>
        <w:proofErr w:type="spellStart"/>
        <w:r w:rsidR="00F81B30">
          <w:rPr>
            <w:rFonts w:cs="Arial"/>
            <w:szCs w:val="24"/>
          </w:rPr>
          <w:t>info.plist</w:t>
        </w:r>
      </w:ins>
      <w:proofErr w:type="spellEnd"/>
      <w:r w:rsidR="00ED304E">
        <w:rPr>
          <w:rFonts w:cs="Arial"/>
          <w:szCs w:val="24"/>
        </w:rPr>
        <w:t>.</w:t>
      </w:r>
    </w:p>
    <w:p w14:paraId="5B26A1CE" w14:textId="77777777" w:rsidR="00586832" w:rsidRDefault="00586832" w:rsidP="00586832">
      <w:pPr>
        <w:pStyle w:val="ListParagraph"/>
        <w:numPr>
          <w:ilvl w:val="0"/>
          <w:numId w:val="27"/>
        </w:numPr>
        <w:spacing w:before="100" w:beforeAutospacing="1" w:after="100" w:afterAutospacing="1"/>
        <w:rPr>
          <w:ins w:id="532" w:author="sameer sulaiman" w:date="2015-12-11T11:56:00Z"/>
          <w:rFonts w:cs="Arial"/>
          <w:szCs w:val="24"/>
        </w:rPr>
      </w:pPr>
      <w:r w:rsidRPr="00473592">
        <w:rPr>
          <w:rFonts w:cs="Arial"/>
          <w:szCs w:val="24"/>
        </w:rPr>
        <w:t>Please refer sample application for more details.</w:t>
      </w:r>
    </w:p>
    <w:p w14:paraId="5CD8A5C2" w14:textId="5B14BBEC" w:rsidR="00B57E16" w:rsidRDefault="00B57E16" w:rsidP="00586832">
      <w:pPr>
        <w:pStyle w:val="ListParagraph"/>
        <w:numPr>
          <w:ilvl w:val="0"/>
          <w:numId w:val="27"/>
        </w:numPr>
        <w:spacing w:before="100" w:beforeAutospacing="1" w:after="100" w:afterAutospacing="1"/>
        <w:rPr>
          <w:rFonts w:cs="Arial"/>
          <w:szCs w:val="24"/>
        </w:rPr>
      </w:pPr>
      <w:ins w:id="533" w:author="sameer sulaiman" w:date="2015-12-11T11:56:00Z">
        <w:r>
          <w:rPr>
            <w:rFonts w:cs="Arial"/>
            <w:szCs w:val="24"/>
          </w:rPr>
          <w:t xml:space="preserve">Consumer Care 3.0.0 </w:t>
        </w:r>
        <w:r w:rsidR="009B596F">
          <w:rPr>
            <w:rFonts w:cs="Arial"/>
            <w:szCs w:val="24"/>
          </w:rPr>
          <w:t xml:space="preserve">version will give support from </w:t>
        </w:r>
        <w:proofErr w:type="spellStart"/>
        <w:r w:rsidR="009B596F">
          <w:rPr>
            <w:rFonts w:cs="Arial"/>
            <w:szCs w:val="24"/>
          </w:rPr>
          <w:t>iOS</w:t>
        </w:r>
        <w:proofErr w:type="spellEnd"/>
        <w:r w:rsidR="009B596F">
          <w:rPr>
            <w:rFonts w:cs="Arial"/>
            <w:szCs w:val="24"/>
          </w:rPr>
          <w:t xml:space="preserve"> 8 and greater</w:t>
        </w:r>
      </w:ins>
      <w:ins w:id="534" w:author="sameer sulaiman" w:date="2015-12-11T12:03:00Z">
        <w:r w:rsidR="00CF1334">
          <w:rPr>
            <w:rFonts w:cs="Arial"/>
            <w:szCs w:val="24"/>
          </w:rPr>
          <w:t>.</w:t>
        </w:r>
      </w:ins>
    </w:p>
    <w:p w14:paraId="4658E3C4" w14:textId="77777777" w:rsidR="00586832" w:rsidRDefault="00586832" w:rsidP="00586832">
      <w:pPr>
        <w:pStyle w:val="ListParagraph"/>
        <w:spacing w:before="100" w:beforeAutospacing="1" w:after="100" w:afterAutospacing="1"/>
        <w:rPr>
          <w:ins w:id="535" w:author="sameer sulaiman" w:date="2015-12-04T16:58:00Z"/>
          <w:rFonts w:cs="Arial"/>
          <w:szCs w:val="24"/>
        </w:rPr>
      </w:pPr>
    </w:p>
    <w:p w14:paraId="6D4BE108" w14:textId="77777777" w:rsidR="004A3AFB" w:rsidRDefault="004A3AFB" w:rsidP="00586832">
      <w:pPr>
        <w:pStyle w:val="ListParagraph"/>
        <w:spacing w:before="100" w:beforeAutospacing="1" w:after="100" w:afterAutospacing="1"/>
        <w:rPr>
          <w:ins w:id="536" w:author="sameer sulaiman" w:date="2015-12-04T16:58:00Z"/>
          <w:rFonts w:cs="Arial"/>
          <w:szCs w:val="24"/>
        </w:rPr>
      </w:pPr>
    </w:p>
    <w:p w14:paraId="1304E46C" w14:textId="77777777" w:rsidR="004A3AFB" w:rsidRPr="00473592" w:rsidRDefault="004A3AFB" w:rsidP="00586832">
      <w:pPr>
        <w:pStyle w:val="ListParagraph"/>
        <w:spacing w:before="100" w:beforeAutospacing="1" w:after="100" w:afterAutospacing="1"/>
        <w:rPr>
          <w:rFonts w:cs="Arial"/>
          <w:szCs w:val="24"/>
        </w:rPr>
      </w:pPr>
    </w:p>
    <w:sectPr w:rsidR="004A3AFB" w:rsidRPr="00473592" w:rsidSect="003C4F40">
      <w:headerReference w:type="default" r:id="rId19"/>
      <w:footerReference w:type="default" r:id="rId20"/>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DFC60F" w14:textId="77777777" w:rsidR="00B57E16" w:rsidRDefault="00B57E16" w:rsidP="003C4F40">
      <w:r>
        <w:separator/>
      </w:r>
    </w:p>
  </w:endnote>
  <w:endnote w:type="continuationSeparator" w:id="0">
    <w:p w14:paraId="40DA79B5" w14:textId="77777777" w:rsidR="00B57E16" w:rsidRDefault="00B57E16"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Menlo Regular">
    <w:panose1 w:val="020B0609030804020204"/>
    <w:charset w:val="00"/>
    <w:family w:val="auto"/>
    <w:pitch w:val="variable"/>
    <w:sig w:usb0="E60022FF" w:usb1="D200F9FB" w:usb2="02000028" w:usb3="00000000" w:csb0="000001DF" w:csb1="00000000"/>
  </w:font>
  <w:font w:name="Menlo">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19B32" w14:textId="77777777" w:rsidR="00B57E16" w:rsidRPr="003C4F40" w:rsidRDefault="00B57E16"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800A68">
      <w:rPr>
        <w:rFonts w:cs="Arial"/>
        <w:i/>
        <w:noProof/>
        <w:sz w:val="20"/>
      </w:rPr>
      <w:t>12</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800A68">
      <w:rPr>
        <w:rFonts w:cs="Arial"/>
        <w:i/>
        <w:noProof/>
        <w:sz w:val="20"/>
      </w:rPr>
      <w:t>14</w:t>
    </w:r>
    <w:r w:rsidRPr="003C4F40">
      <w:rPr>
        <w:rFonts w:cs="Arial"/>
        <w:i/>
        <w:sz w:val="20"/>
      </w:rPr>
      <w:fldChar w:fldCharType="end"/>
    </w:r>
  </w:p>
  <w:p w14:paraId="66BBB41D" w14:textId="77777777" w:rsidR="00B57E16" w:rsidRPr="003C4F40" w:rsidRDefault="00B57E16"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523E29" w14:textId="77777777" w:rsidR="00B57E16" w:rsidRDefault="00B57E16" w:rsidP="003C4F40">
      <w:r>
        <w:separator/>
      </w:r>
    </w:p>
  </w:footnote>
  <w:footnote w:type="continuationSeparator" w:id="0">
    <w:p w14:paraId="2A59FE8E" w14:textId="77777777" w:rsidR="00B57E16" w:rsidRDefault="00B57E16"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E32866" w14:textId="2C37A8B9" w:rsidR="00B57E16" w:rsidRPr="003C4F40" w:rsidRDefault="00B57E16" w:rsidP="003C4F40">
    <w:pPr>
      <w:pStyle w:val="Header"/>
      <w:tabs>
        <w:tab w:val="left" w:pos="5140"/>
      </w:tabs>
      <w:rPr>
        <w:rFonts w:cs="Arial"/>
        <w:sz w:val="20"/>
      </w:rPr>
    </w:pPr>
    <w:r w:rsidRPr="003C4F40">
      <w:rPr>
        <w:rFonts w:cs="Arial"/>
        <w:sz w:val="20"/>
      </w:rPr>
      <w:t>Conne</w:t>
    </w:r>
    <w:r>
      <w:rPr>
        <w:rFonts w:cs="Arial"/>
        <w:sz w:val="20"/>
      </w:rPr>
      <w:t>cted Digital Propositions: Digital Care IOS Integration</w:t>
    </w:r>
    <w:r>
      <w:rPr>
        <w:rFonts w:cs="Arial"/>
        <w:sz w:val="20"/>
      </w:rPr>
      <w:tab/>
      <w:t>Version 1.0</w:t>
    </w:r>
  </w:p>
  <w:p w14:paraId="4F918DBF" w14:textId="3DA27E23" w:rsidR="00B57E16" w:rsidRPr="003C4F40" w:rsidRDefault="00B57E16" w:rsidP="003C4F40">
    <w:pPr>
      <w:pStyle w:val="Header"/>
      <w:rPr>
        <w:rFonts w:cs="Arial"/>
        <w:sz w:val="20"/>
      </w:rPr>
    </w:pPr>
    <w:r>
      <w:rPr>
        <w:rFonts w:cs="Arial"/>
        <w:sz w:val="20"/>
      </w:rPr>
      <w:tab/>
    </w:r>
    <w:r>
      <w:rPr>
        <w:rFonts w:cs="Arial"/>
        <w:sz w:val="20"/>
      </w:rPr>
      <w:tab/>
      <w:t>10-07</w:t>
    </w:r>
    <w:r w:rsidRPr="003C4F40">
      <w:rPr>
        <w:rFonts w:cs="Arial"/>
        <w:sz w:val="20"/>
      </w:rPr>
      <w:t>-2015</w:t>
    </w:r>
  </w:p>
  <w:p w14:paraId="1DF7B72C" w14:textId="77777777" w:rsidR="00B57E16" w:rsidRPr="003C4F40" w:rsidRDefault="00B57E1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20E0FE4"/>
    <w:multiLevelType w:val="multilevel"/>
    <w:tmpl w:val="D6A63DB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CD7418E"/>
    <w:multiLevelType w:val="hybridMultilevel"/>
    <w:tmpl w:val="C8D2B2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4">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3">
    <w:nsid w:val="4FE2685A"/>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03462CB"/>
    <w:multiLevelType w:val="hybridMultilevel"/>
    <w:tmpl w:val="277402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546DA5"/>
    <w:multiLevelType w:val="hybridMultilevel"/>
    <w:tmpl w:val="33FCA11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28"/>
  </w:num>
  <w:num w:numId="4">
    <w:abstractNumId w:val="3"/>
  </w:num>
  <w:num w:numId="5">
    <w:abstractNumId w:val="21"/>
  </w:num>
  <w:num w:numId="6">
    <w:abstractNumId w:val="4"/>
  </w:num>
  <w:num w:numId="7">
    <w:abstractNumId w:val="7"/>
  </w:num>
  <w:num w:numId="8">
    <w:abstractNumId w:val="11"/>
  </w:num>
  <w:num w:numId="9">
    <w:abstractNumId w:val="15"/>
  </w:num>
  <w:num w:numId="10">
    <w:abstractNumId w:val="18"/>
  </w:num>
  <w:num w:numId="11">
    <w:abstractNumId w:val="29"/>
  </w:num>
  <w:num w:numId="12">
    <w:abstractNumId w:val="10"/>
  </w:num>
  <w:num w:numId="13">
    <w:abstractNumId w:val="1"/>
  </w:num>
  <w:num w:numId="14">
    <w:abstractNumId w:val="24"/>
  </w:num>
  <w:num w:numId="15">
    <w:abstractNumId w:val="22"/>
  </w:num>
  <w:num w:numId="16">
    <w:abstractNumId w:val="13"/>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30"/>
  </w:num>
  <w:num w:numId="2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12"/>
  </w:num>
  <w:num w:numId="24">
    <w:abstractNumId w:val="14"/>
  </w:num>
  <w:num w:numId="25">
    <w:abstractNumId w:val="17"/>
  </w:num>
  <w:num w:numId="26">
    <w:abstractNumId w:val="25"/>
  </w:num>
  <w:num w:numId="27">
    <w:abstractNumId w:val="20"/>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31"/>
  </w:num>
  <w:num w:numId="35">
    <w:abstractNumId w:val="26"/>
  </w:num>
  <w:num w:numId="36">
    <w:abstractNumId w:val="5"/>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0258"/>
    <w:rsid w:val="00001F55"/>
    <w:rsid w:val="000071E1"/>
    <w:rsid w:val="00010AAE"/>
    <w:rsid w:val="00012F62"/>
    <w:rsid w:val="000173FB"/>
    <w:rsid w:val="000264C7"/>
    <w:rsid w:val="00062DE3"/>
    <w:rsid w:val="00072376"/>
    <w:rsid w:val="0008391E"/>
    <w:rsid w:val="0009322D"/>
    <w:rsid w:val="00094798"/>
    <w:rsid w:val="000B0705"/>
    <w:rsid w:val="000D191F"/>
    <w:rsid w:val="000F25FD"/>
    <w:rsid w:val="0011150A"/>
    <w:rsid w:val="001168FE"/>
    <w:rsid w:val="00124E96"/>
    <w:rsid w:val="0014354F"/>
    <w:rsid w:val="001467AE"/>
    <w:rsid w:val="00151D68"/>
    <w:rsid w:val="001536F8"/>
    <w:rsid w:val="001574CE"/>
    <w:rsid w:val="00185B10"/>
    <w:rsid w:val="001868D0"/>
    <w:rsid w:val="00194321"/>
    <w:rsid w:val="0019620B"/>
    <w:rsid w:val="001A5BD1"/>
    <w:rsid w:val="001B6906"/>
    <w:rsid w:val="001C144F"/>
    <w:rsid w:val="001C26AC"/>
    <w:rsid w:val="001D507E"/>
    <w:rsid w:val="001E64D4"/>
    <w:rsid w:val="0020408B"/>
    <w:rsid w:val="0020793F"/>
    <w:rsid w:val="00217969"/>
    <w:rsid w:val="0022594A"/>
    <w:rsid w:val="00231120"/>
    <w:rsid w:val="00263C34"/>
    <w:rsid w:val="00263F6F"/>
    <w:rsid w:val="002650F2"/>
    <w:rsid w:val="0027195F"/>
    <w:rsid w:val="00281ECA"/>
    <w:rsid w:val="002C2E72"/>
    <w:rsid w:val="002C7E59"/>
    <w:rsid w:val="002F0238"/>
    <w:rsid w:val="002F33E4"/>
    <w:rsid w:val="00301BD9"/>
    <w:rsid w:val="003039E4"/>
    <w:rsid w:val="00303FCC"/>
    <w:rsid w:val="00311D12"/>
    <w:rsid w:val="0032176B"/>
    <w:rsid w:val="00325B2E"/>
    <w:rsid w:val="003304A2"/>
    <w:rsid w:val="00331F88"/>
    <w:rsid w:val="00347E0A"/>
    <w:rsid w:val="00353DDA"/>
    <w:rsid w:val="0037241C"/>
    <w:rsid w:val="003B640A"/>
    <w:rsid w:val="003C410D"/>
    <w:rsid w:val="003C4F40"/>
    <w:rsid w:val="003F6BD5"/>
    <w:rsid w:val="004021D4"/>
    <w:rsid w:val="0040688C"/>
    <w:rsid w:val="004179CA"/>
    <w:rsid w:val="004229F2"/>
    <w:rsid w:val="00426BCA"/>
    <w:rsid w:val="00434D34"/>
    <w:rsid w:val="00442421"/>
    <w:rsid w:val="00452C7B"/>
    <w:rsid w:val="004626E1"/>
    <w:rsid w:val="00463B7B"/>
    <w:rsid w:val="00473592"/>
    <w:rsid w:val="00475D3F"/>
    <w:rsid w:val="00481E53"/>
    <w:rsid w:val="004A1A22"/>
    <w:rsid w:val="004A3AFB"/>
    <w:rsid w:val="004A6591"/>
    <w:rsid w:val="004B0C97"/>
    <w:rsid w:val="004B4106"/>
    <w:rsid w:val="004B706B"/>
    <w:rsid w:val="004D550A"/>
    <w:rsid w:val="004E6628"/>
    <w:rsid w:val="00506169"/>
    <w:rsid w:val="00510A2D"/>
    <w:rsid w:val="00537C91"/>
    <w:rsid w:val="005521E1"/>
    <w:rsid w:val="0056379C"/>
    <w:rsid w:val="00563D32"/>
    <w:rsid w:val="005703E8"/>
    <w:rsid w:val="005724E2"/>
    <w:rsid w:val="00582AC8"/>
    <w:rsid w:val="00586832"/>
    <w:rsid w:val="00586DEF"/>
    <w:rsid w:val="005B149D"/>
    <w:rsid w:val="005B607A"/>
    <w:rsid w:val="005B6F3D"/>
    <w:rsid w:val="005C1D0A"/>
    <w:rsid w:val="005C2FF6"/>
    <w:rsid w:val="005C56C8"/>
    <w:rsid w:val="005F02B7"/>
    <w:rsid w:val="00611F48"/>
    <w:rsid w:val="006361C7"/>
    <w:rsid w:val="0063714A"/>
    <w:rsid w:val="00642C52"/>
    <w:rsid w:val="00643B4A"/>
    <w:rsid w:val="00644872"/>
    <w:rsid w:val="006574B0"/>
    <w:rsid w:val="00662B73"/>
    <w:rsid w:val="00674028"/>
    <w:rsid w:val="00675022"/>
    <w:rsid w:val="006768D8"/>
    <w:rsid w:val="006809E2"/>
    <w:rsid w:val="006A11DB"/>
    <w:rsid w:val="006A3776"/>
    <w:rsid w:val="006B1846"/>
    <w:rsid w:val="006B4943"/>
    <w:rsid w:val="006D625B"/>
    <w:rsid w:val="006F0D2D"/>
    <w:rsid w:val="00723B8F"/>
    <w:rsid w:val="007257D2"/>
    <w:rsid w:val="0073394D"/>
    <w:rsid w:val="0073402F"/>
    <w:rsid w:val="00736154"/>
    <w:rsid w:val="00740CAA"/>
    <w:rsid w:val="007416FE"/>
    <w:rsid w:val="00743724"/>
    <w:rsid w:val="007577B5"/>
    <w:rsid w:val="00764CE2"/>
    <w:rsid w:val="0077168F"/>
    <w:rsid w:val="007B0103"/>
    <w:rsid w:val="007D3A9B"/>
    <w:rsid w:val="007F0A96"/>
    <w:rsid w:val="007F526E"/>
    <w:rsid w:val="007F5D90"/>
    <w:rsid w:val="00800A68"/>
    <w:rsid w:val="00801E45"/>
    <w:rsid w:val="00813F21"/>
    <w:rsid w:val="008233ED"/>
    <w:rsid w:val="00832FBE"/>
    <w:rsid w:val="00834F99"/>
    <w:rsid w:val="008375CF"/>
    <w:rsid w:val="00841439"/>
    <w:rsid w:val="00843A6D"/>
    <w:rsid w:val="0086634D"/>
    <w:rsid w:val="008707A8"/>
    <w:rsid w:val="008A4631"/>
    <w:rsid w:val="008A46DA"/>
    <w:rsid w:val="008A52EE"/>
    <w:rsid w:val="008B4255"/>
    <w:rsid w:val="008B6907"/>
    <w:rsid w:val="008B7250"/>
    <w:rsid w:val="008C1285"/>
    <w:rsid w:val="008E5A20"/>
    <w:rsid w:val="009000F4"/>
    <w:rsid w:val="00905C56"/>
    <w:rsid w:val="00906F08"/>
    <w:rsid w:val="00912AE3"/>
    <w:rsid w:val="00925471"/>
    <w:rsid w:val="009568E2"/>
    <w:rsid w:val="00964F4C"/>
    <w:rsid w:val="00966DD7"/>
    <w:rsid w:val="009A589F"/>
    <w:rsid w:val="009B596F"/>
    <w:rsid w:val="009B5DAC"/>
    <w:rsid w:val="009D40C3"/>
    <w:rsid w:val="009D4AC6"/>
    <w:rsid w:val="009F464A"/>
    <w:rsid w:val="00A04CBF"/>
    <w:rsid w:val="00A113EB"/>
    <w:rsid w:val="00A124A5"/>
    <w:rsid w:val="00A247AD"/>
    <w:rsid w:val="00A2534D"/>
    <w:rsid w:val="00A62EA0"/>
    <w:rsid w:val="00A6358D"/>
    <w:rsid w:val="00AB3153"/>
    <w:rsid w:val="00AB4372"/>
    <w:rsid w:val="00AC7030"/>
    <w:rsid w:val="00AD1EA6"/>
    <w:rsid w:val="00AD42DC"/>
    <w:rsid w:val="00AE2E58"/>
    <w:rsid w:val="00AF5B03"/>
    <w:rsid w:val="00B200A5"/>
    <w:rsid w:val="00B234E4"/>
    <w:rsid w:val="00B30708"/>
    <w:rsid w:val="00B426E7"/>
    <w:rsid w:val="00B57E16"/>
    <w:rsid w:val="00B757E7"/>
    <w:rsid w:val="00B80385"/>
    <w:rsid w:val="00B918A7"/>
    <w:rsid w:val="00B926F4"/>
    <w:rsid w:val="00BA5A11"/>
    <w:rsid w:val="00BA75ED"/>
    <w:rsid w:val="00BB00BF"/>
    <w:rsid w:val="00BF076E"/>
    <w:rsid w:val="00BF458F"/>
    <w:rsid w:val="00C02541"/>
    <w:rsid w:val="00C1410E"/>
    <w:rsid w:val="00C20BDF"/>
    <w:rsid w:val="00C47A0D"/>
    <w:rsid w:val="00C55DDD"/>
    <w:rsid w:val="00C6311C"/>
    <w:rsid w:val="00C66E5C"/>
    <w:rsid w:val="00C67B0F"/>
    <w:rsid w:val="00C8559A"/>
    <w:rsid w:val="00C90B26"/>
    <w:rsid w:val="00C94F07"/>
    <w:rsid w:val="00CB4BF4"/>
    <w:rsid w:val="00CC3CDF"/>
    <w:rsid w:val="00CC55C2"/>
    <w:rsid w:val="00CF1334"/>
    <w:rsid w:val="00CF28C5"/>
    <w:rsid w:val="00CF2C56"/>
    <w:rsid w:val="00D349C9"/>
    <w:rsid w:val="00D46E77"/>
    <w:rsid w:val="00D94B07"/>
    <w:rsid w:val="00DD2649"/>
    <w:rsid w:val="00DE67C3"/>
    <w:rsid w:val="00DF0E39"/>
    <w:rsid w:val="00E060AE"/>
    <w:rsid w:val="00E1035C"/>
    <w:rsid w:val="00E17F91"/>
    <w:rsid w:val="00E2510D"/>
    <w:rsid w:val="00E2632E"/>
    <w:rsid w:val="00E35C46"/>
    <w:rsid w:val="00E3735E"/>
    <w:rsid w:val="00E65C7F"/>
    <w:rsid w:val="00E6739C"/>
    <w:rsid w:val="00E722B4"/>
    <w:rsid w:val="00E75CFD"/>
    <w:rsid w:val="00E83E95"/>
    <w:rsid w:val="00E9094A"/>
    <w:rsid w:val="00EA7F3D"/>
    <w:rsid w:val="00EC58F4"/>
    <w:rsid w:val="00EC5B82"/>
    <w:rsid w:val="00ED1EA8"/>
    <w:rsid w:val="00ED304E"/>
    <w:rsid w:val="00EE6917"/>
    <w:rsid w:val="00F2622B"/>
    <w:rsid w:val="00F31F86"/>
    <w:rsid w:val="00F4113E"/>
    <w:rsid w:val="00F676EC"/>
    <w:rsid w:val="00F81B30"/>
    <w:rsid w:val="00F97B7C"/>
    <w:rsid w:val="00F97F38"/>
    <w:rsid w:val="00FA0BE5"/>
    <w:rsid w:val="00FB2B9C"/>
    <w:rsid w:val="00FC24E9"/>
    <w:rsid w:val="00FD128F"/>
    <w:rsid w:val="00FD40E0"/>
    <w:rsid w:val="00FE32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04C4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semiHidden/>
    <w:unhideWhenUsed/>
    <w:rsid w:val="00F31F86"/>
    <w:pPr>
      <w:spacing w:after="120"/>
    </w:pPr>
  </w:style>
  <w:style w:type="character" w:customStyle="1" w:styleId="BodyTextChar">
    <w:name w:val="Body Text Char"/>
    <w:basedOn w:val="DefaultParagraphFont"/>
    <w:link w:val="BodyText"/>
    <w:uiPriority w:val="99"/>
    <w:semiHidden/>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CommentReference">
    <w:name w:val="annotation reference"/>
    <w:basedOn w:val="DefaultParagraphFont"/>
    <w:uiPriority w:val="99"/>
    <w:semiHidden/>
    <w:unhideWhenUsed/>
    <w:rsid w:val="00FC24E9"/>
    <w:rPr>
      <w:sz w:val="16"/>
      <w:szCs w:val="16"/>
    </w:rPr>
  </w:style>
  <w:style w:type="paragraph" w:styleId="CommentText">
    <w:name w:val="annotation text"/>
    <w:basedOn w:val="Normal"/>
    <w:link w:val="CommentTextChar"/>
    <w:uiPriority w:val="99"/>
    <w:semiHidden/>
    <w:unhideWhenUsed/>
    <w:rsid w:val="00FC24E9"/>
    <w:rPr>
      <w:sz w:val="20"/>
    </w:rPr>
  </w:style>
  <w:style w:type="character" w:customStyle="1" w:styleId="CommentTextChar">
    <w:name w:val="Comment Text Char"/>
    <w:basedOn w:val="DefaultParagraphFont"/>
    <w:link w:val="CommentText"/>
    <w:uiPriority w:val="99"/>
    <w:semiHidden/>
    <w:rsid w:val="00FC24E9"/>
    <w:rPr>
      <w:rFonts w:ascii="Arial" w:eastAsia="Times New Roman" w:hAnsi="Arial" w:cs="Times New Roman"/>
      <w:sz w:val="20"/>
      <w:szCs w:val="20"/>
    </w:rPr>
  </w:style>
  <w:style w:type="paragraph" w:styleId="Revision">
    <w:name w:val="Revision"/>
    <w:hidden/>
    <w:uiPriority w:val="99"/>
    <w:semiHidden/>
    <w:rsid w:val="00434D34"/>
    <w:rPr>
      <w:rFonts w:ascii="Arial" w:eastAsia="Times New Roman" w:hAnsi="Arial" w:cs="Times New Roman"/>
      <w:szCs w:val="20"/>
    </w:rPr>
  </w:style>
  <w:style w:type="character" w:styleId="FollowedHyperlink">
    <w:name w:val="FollowedHyperlink"/>
    <w:basedOn w:val="DefaultParagraphFont"/>
    <w:uiPriority w:val="99"/>
    <w:semiHidden/>
    <w:unhideWhenUsed/>
    <w:rsid w:val="00434D3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semiHidden/>
    <w:unhideWhenUsed/>
    <w:rsid w:val="00F31F86"/>
    <w:pPr>
      <w:spacing w:after="120"/>
    </w:pPr>
  </w:style>
  <w:style w:type="character" w:customStyle="1" w:styleId="BodyTextChar">
    <w:name w:val="Body Text Char"/>
    <w:basedOn w:val="DefaultParagraphFont"/>
    <w:link w:val="BodyText"/>
    <w:uiPriority w:val="99"/>
    <w:semiHidden/>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CommentReference">
    <w:name w:val="annotation reference"/>
    <w:basedOn w:val="DefaultParagraphFont"/>
    <w:uiPriority w:val="99"/>
    <w:semiHidden/>
    <w:unhideWhenUsed/>
    <w:rsid w:val="00FC24E9"/>
    <w:rPr>
      <w:sz w:val="16"/>
      <w:szCs w:val="16"/>
    </w:rPr>
  </w:style>
  <w:style w:type="paragraph" w:styleId="CommentText">
    <w:name w:val="annotation text"/>
    <w:basedOn w:val="Normal"/>
    <w:link w:val="CommentTextChar"/>
    <w:uiPriority w:val="99"/>
    <w:semiHidden/>
    <w:unhideWhenUsed/>
    <w:rsid w:val="00FC24E9"/>
    <w:rPr>
      <w:sz w:val="20"/>
    </w:rPr>
  </w:style>
  <w:style w:type="character" w:customStyle="1" w:styleId="CommentTextChar">
    <w:name w:val="Comment Text Char"/>
    <w:basedOn w:val="DefaultParagraphFont"/>
    <w:link w:val="CommentText"/>
    <w:uiPriority w:val="99"/>
    <w:semiHidden/>
    <w:rsid w:val="00FC24E9"/>
    <w:rPr>
      <w:rFonts w:ascii="Arial" w:eastAsia="Times New Roman" w:hAnsi="Arial" w:cs="Times New Roman"/>
      <w:sz w:val="20"/>
      <w:szCs w:val="20"/>
    </w:rPr>
  </w:style>
  <w:style w:type="paragraph" w:styleId="Revision">
    <w:name w:val="Revision"/>
    <w:hidden/>
    <w:uiPriority w:val="99"/>
    <w:semiHidden/>
    <w:rsid w:val="00434D34"/>
    <w:rPr>
      <w:rFonts w:ascii="Arial" w:eastAsia="Times New Roman" w:hAnsi="Arial" w:cs="Times New Roman"/>
      <w:szCs w:val="20"/>
    </w:rPr>
  </w:style>
  <w:style w:type="character" w:styleId="FollowedHyperlink">
    <w:name w:val="FollowedHyperlink"/>
    <w:basedOn w:val="DefaultParagraphFont"/>
    <w:uiPriority w:val="99"/>
    <w:semiHidden/>
    <w:unhideWhenUsed/>
    <w:rsid w:val="00434D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29864">
      <w:bodyDiv w:val="1"/>
      <w:marLeft w:val="0"/>
      <w:marRight w:val="0"/>
      <w:marTop w:val="0"/>
      <w:marBottom w:val="0"/>
      <w:divBdr>
        <w:top w:val="none" w:sz="0" w:space="0" w:color="auto"/>
        <w:left w:val="none" w:sz="0" w:space="0" w:color="auto"/>
        <w:bottom w:val="none" w:sz="0" w:space="0" w:color="auto"/>
        <w:right w:val="none" w:sz="0" w:space="0" w:color="auto"/>
      </w:divBdr>
      <w:divsChild>
        <w:div w:id="695153498">
          <w:marLeft w:val="0"/>
          <w:marRight w:val="0"/>
          <w:marTop w:val="0"/>
          <w:marBottom w:val="0"/>
          <w:divBdr>
            <w:top w:val="none" w:sz="0" w:space="0" w:color="auto"/>
            <w:left w:val="none" w:sz="0" w:space="0" w:color="auto"/>
            <w:bottom w:val="none" w:sz="0" w:space="0" w:color="auto"/>
            <w:right w:val="none" w:sz="0" w:space="0" w:color="auto"/>
          </w:divBdr>
        </w:div>
      </w:divsChild>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20234543">
      <w:bodyDiv w:val="1"/>
      <w:marLeft w:val="0"/>
      <w:marRight w:val="0"/>
      <w:marTop w:val="0"/>
      <w:marBottom w:val="0"/>
      <w:divBdr>
        <w:top w:val="none" w:sz="0" w:space="0" w:color="auto"/>
        <w:left w:val="none" w:sz="0" w:space="0" w:color="auto"/>
        <w:bottom w:val="none" w:sz="0" w:space="0" w:color="auto"/>
        <w:right w:val="none" w:sz="0" w:space="0" w:color="auto"/>
      </w:divBdr>
      <w:divsChild>
        <w:div w:id="1287200047">
          <w:marLeft w:val="0"/>
          <w:marRight w:val="0"/>
          <w:marTop w:val="0"/>
          <w:marBottom w:val="0"/>
          <w:divBdr>
            <w:top w:val="none" w:sz="0" w:space="0" w:color="auto"/>
            <w:left w:val="none" w:sz="0" w:space="0" w:color="auto"/>
            <w:bottom w:val="none" w:sz="0" w:space="0" w:color="auto"/>
            <w:right w:val="none" w:sz="0" w:space="0" w:color="auto"/>
          </w:divBdr>
        </w:div>
      </w:divsChild>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63710180">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81883419">
      <w:bodyDiv w:val="1"/>
      <w:marLeft w:val="0"/>
      <w:marRight w:val="0"/>
      <w:marTop w:val="0"/>
      <w:marBottom w:val="0"/>
      <w:divBdr>
        <w:top w:val="none" w:sz="0" w:space="0" w:color="auto"/>
        <w:left w:val="none" w:sz="0" w:space="0" w:color="auto"/>
        <w:bottom w:val="none" w:sz="0" w:space="0" w:color="auto"/>
        <w:right w:val="none" w:sz="0" w:space="0" w:color="auto"/>
      </w:divBdr>
      <w:divsChild>
        <w:div w:id="852260455">
          <w:marLeft w:val="0"/>
          <w:marRight w:val="0"/>
          <w:marTop w:val="0"/>
          <w:marBottom w:val="0"/>
          <w:divBdr>
            <w:top w:val="none" w:sz="0" w:space="0" w:color="auto"/>
            <w:left w:val="none" w:sz="0" w:space="0" w:color="auto"/>
            <w:bottom w:val="none" w:sz="0" w:space="0" w:color="auto"/>
            <w:right w:val="none" w:sz="0" w:space="0" w:color="auto"/>
          </w:divBdr>
        </w:div>
      </w:divsChild>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atlas.natlab.research.philips.com/stash/scm/ehpmat/cocoapod-specs.git"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ingbtcpic2lx253.blr.pin.philips.com:8080/scm/git/DigitalCare_iOS" TargetMode="External"/><Relationship Id="rId11" Type="http://schemas.openxmlformats.org/officeDocument/2006/relationships/hyperlink" Target="http://www.philips.co.uk/prx/product/B2C/en_GB/CONSUMER/products/HD9240/90.summary" TargetMode="External"/><Relationship Id="rId12" Type="http://schemas.openxmlformats.org/officeDocument/2006/relationships/hyperlink" Target="http://nlvu077.gdc1.ce.philips.com:9080/repobrowser/catalogBrowser.jsp?catalogid=catalog_CL_CONSUMER&amp;catalogType=CONSUMER&amp;country=CL&amp;language=es"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E91EB-5268-9648-BB2C-400C74A36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2040</Words>
  <Characters>11632</Characters>
  <Application>Microsoft Macintosh Word</Application>
  <DocSecurity>0</DocSecurity>
  <Lines>96</Lines>
  <Paragraphs>27</Paragraphs>
  <ScaleCrop>false</ScaleCrop>
  <Company>Philips</Company>
  <LinksUpToDate>false</LinksUpToDate>
  <CharactersWithSpaces>13645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sameer sulaiman</cp:lastModifiedBy>
  <cp:revision>3</cp:revision>
  <cp:lastPrinted>2015-12-11T06:40:00Z</cp:lastPrinted>
  <dcterms:created xsi:type="dcterms:W3CDTF">2015-12-11T06:40:00Z</dcterms:created>
  <dcterms:modified xsi:type="dcterms:W3CDTF">2015-12-11T06:41:00Z</dcterms:modified>
</cp:coreProperties>
</file>