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47" w:rsidRPr="009F627A" w:rsidRDefault="00B97147" w:rsidP="00B97147">
      <w:pPr>
        <w:pStyle w:val="Title"/>
        <w:rPr>
          <w:rFonts w:cs="Arial"/>
          <w:sz w:val="32"/>
        </w:rPr>
      </w:pPr>
      <w:r>
        <w:rPr>
          <w:rFonts w:cs="Arial"/>
          <w:sz w:val="32"/>
        </w:rPr>
        <w:t>Digital care</w:t>
      </w:r>
    </w:p>
    <w:p w:rsidR="00B97147" w:rsidRPr="009F627A" w:rsidRDefault="00B97147" w:rsidP="00B97147">
      <w:pPr>
        <w:pStyle w:val="Title"/>
        <w:rPr>
          <w:rFonts w:cs="Arial"/>
          <w:sz w:val="32"/>
        </w:rPr>
      </w:pPr>
      <w:r w:rsidRPr="009F627A">
        <w:rPr>
          <w:rFonts w:cs="Arial"/>
          <w:sz w:val="32"/>
        </w:rPr>
        <w:t>Design Document</w:t>
      </w:r>
    </w:p>
    <w:p w:rsidR="00B97147" w:rsidRPr="009F627A" w:rsidRDefault="00B97147" w:rsidP="00B97147">
      <w:pPr>
        <w:pStyle w:val="Title"/>
        <w:rPr>
          <w:rFonts w:cs="Arial"/>
          <w:sz w:val="32"/>
        </w:rPr>
      </w:pPr>
    </w:p>
    <w:tbl>
      <w:tblPr>
        <w:tblW w:w="918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23"/>
        <w:gridCol w:w="1823"/>
        <w:gridCol w:w="3441"/>
      </w:tblGrid>
      <w:tr w:rsidR="00B97147" w:rsidRPr="009F627A" w:rsidTr="001829C7">
        <w:tc>
          <w:tcPr>
            <w:tcW w:w="9180" w:type="dxa"/>
            <w:gridSpan w:val="5"/>
          </w:tcPr>
          <w:p w:rsidR="00B97147" w:rsidRPr="009F627A" w:rsidRDefault="00B97147" w:rsidP="002F3B81">
            <w:pPr>
              <w:jc w:val="center"/>
              <w:rPr>
                <w:rFonts w:cs="Arial"/>
                <w:b/>
                <w:sz w:val="20"/>
              </w:rPr>
            </w:pPr>
            <w:r w:rsidRPr="009F627A">
              <w:rPr>
                <w:rFonts w:cs="Arial"/>
                <w:b/>
                <w:sz w:val="20"/>
              </w:rPr>
              <w:t>Document  History</w:t>
            </w:r>
          </w:p>
        </w:tc>
      </w:tr>
      <w:tr w:rsidR="00B97147" w:rsidRPr="009F627A" w:rsidTr="001829C7">
        <w:tc>
          <w:tcPr>
            <w:tcW w:w="990" w:type="dxa"/>
          </w:tcPr>
          <w:p w:rsidR="00B97147" w:rsidRPr="009F627A" w:rsidRDefault="00B97147" w:rsidP="002F3B81">
            <w:pPr>
              <w:rPr>
                <w:rFonts w:cs="Arial"/>
                <w:b/>
                <w:sz w:val="20"/>
                <w:lang w:val="fr-FR"/>
              </w:rPr>
            </w:pPr>
            <w:r w:rsidRPr="009F627A">
              <w:rPr>
                <w:rFonts w:cs="Arial"/>
                <w:b/>
                <w:sz w:val="20"/>
                <w:lang w:val="fr-FR"/>
              </w:rPr>
              <w:t>Version</w:t>
            </w:r>
          </w:p>
        </w:tc>
        <w:tc>
          <w:tcPr>
            <w:tcW w:w="1103" w:type="dxa"/>
          </w:tcPr>
          <w:p w:rsidR="00B97147" w:rsidRPr="009F627A" w:rsidRDefault="00B97147" w:rsidP="002F3B81">
            <w:pPr>
              <w:rPr>
                <w:rFonts w:cs="Arial"/>
                <w:b/>
                <w:sz w:val="20"/>
              </w:rPr>
            </w:pPr>
            <w:r w:rsidRPr="009F627A">
              <w:rPr>
                <w:rFonts w:cs="Arial"/>
                <w:b/>
                <w:sz w:val="20"/>
              </w:rPr>
              <w:t>Date</w:t>
            </w:r>
          </w:p>
        </w:tc>
        <w:tc>
          <w:tcPr>
            <w:tcW w:w="1823" w:type="dxa"/>
          </w:tcPr>
          <w:p w:rsidR="00B97147" w:rsidRPr="009F627A" w:rsidRDefault="00B97147" w:rsidP="002F3B81">
            <w:pPr>
              <w:rPr>
                <w:rFonts w:cs="Arial"/>
                <w:b/>
                <w:sz w:val="20"/>
              </w:rPr>
            </w:pPr>
            <w:r w:rsidRPr="009F627A">
              <w:rPr>
                <w:rFonts w:cs="Arial"/>
                <w:b/>
                <w:sz w:val="20"/>
              </w:rPr>
              <w:t>Author</w:t>
            </w:r>
          </w:p>
        </w:tc>
        <w:tc>
          <w:tcPr>
            <w:tcW w:w="1823" w:type="dxa"/>
          </w:tcPr>
          <w:p w:rsidR="00B97147" w:rsidRPr="009F627A" w:rsidRDefault="00B97147" w:rsidP="002F3B81">
            <w:pPr>
              <w:rPr>
                <w:rFonts w:cs="Arial"/>
                <w:b/>
                <w:sz w:val="20"/>
              </w:rPr>
            </w:pPr>
            <w:r w:rsidRPr="009F627A">
              <w:rPr>
                <w:rFonts w:cs="Arial"/>
                <w:b/>
                <w:sz w:val="20"/>
              </w:rPr>
              <w:t>Section</w:t>
            </w:r>
          </w:p>
        </w:tc>
        <w:tc>
          <w:tcPr>
            <w:tcW w:w="3441" w:type="dxa"/>
          </w:tcPr>
          <w:p w:rsidR="00B97147" w:rsidRPr="009F627A" w:rsidRDefault="00B97147" w:rsidP="002F3B81">
            <w:pPr>
              <w:rPr>
                <w:rFonts w:cs="Arial"/>
                <w:b/>
                <w:sz w:val="20"/>
              </w:rPr>
            </w:pPr>
            <w:r w:rsidRPr="009F627A">
              <w:rPr>
                <w:rFonts w:cs="Arial"/>
                <w:b/>
                <w:sz w:val="20"/>
              </w:rPr>
              <w:t>Changes</w:t>
            </w:r>
          </w:p>
        </w:tc>
      </w:tr>
      <w:tr w:rsidR="00B97147" w:rsidRPr="009F627A" w:rsidTr="001829C7">
        <w:tc>
          <w:tcPr>
            <w:tcW w:w="990" w:type="dxa"/>
          </w:tcPr>
          <w:p w:rsidR="00B97147" w:rsidRPr="009F627A" w:rsidRDefault="002C7DE5" w:rsidP="002F3B81">
            <w:pPr>
              <w:rPr>
                <w:rFonts w:cs="Arial"/>
              </w:rPr>
            </w:pPr>
            <w:r>
              <w:rPr>
                <w:rFonts w:cs="Arial"/>
              </w:rPr>
              <w:t>0.1</w:t>
            </w:r>
          </w:p>
        </w:tc>
        <w:tc>
          <w:tcPr>
            <w:tcW w:w="1103" w:type="dxa"/>
          </w:tcPr>
          <w:p w:rsidR="00B97147" w:rsidRPr="009F627A" w:rsidRDefault="00B97147" w:rsidP="002F3B81">
            <w:pPr>
              <w:rPr>
                <w:rFonts w:cs="Arial"/>
              </w:rPr>
            </w:pPr>
            <w:r>
              <w:rPr>
                <w:rFonts w:cs="Arial"/>
              </w:rPr>
              <w:t>28 Nov 2014</w:t>
            </w:r>
          </w:p>
        </w:tc>
        <w:tc>
          <w:tcPr>
            <w:tcW w:w="1823" w:type="dxa"/>
          </w:tcPr>
          <w:p w:rsidR="00B97147" w:rsidRPr="009F627A" w:rsidRDefault="00B97147" w:rsidP="002F3B81">
            <w:pPr>
              <w:rPr>
                <w:rFonts w:cs="Arial"/>
              </w:rPr>
            </w:pPr>
            <w:r>
              <w:rPr>
                <w:rFonts w:cs="Arial"/>
              </w:rPr>
              <w:t>Kaushik C S</w:t>
            </w:r>
          </w:p>
        </w:tc>
        <w:tc>
          <w:tcPr>
            <w:tcW w:w="1823" w:type="dxa"/>
          </w:tcPr>
          <w:p w:rsidR="00B97147" w:rsidRPr="009F627A" w:rsidRDefault="00B97147" w:rsidP="002F3B81">
            <w:pPr>
              <w:rPr>
                <w:rFonts w:cs="Arial"/>
              </w:rPr>
            </w:pPr>
            <w:r>
              <w:rPr>
                <w:rFonts w:cs="Arial"/>
              </w:rPr>
              <w:t>All</w:t>
            </w:r>
          </w:p>
        </w:tc>
        <w:tc>
          <w:tcPr>
            <w:tcW w:w="3441" w:type="dxa"/>
          </w:tcPr>
          <w:p w:rsidR="005F66B0" w:rsidRPr="009F627A" w:rsidRDefault="002C7DE5" w:rsidP="005F66B0">
            <w:pPr>
              <w:rPr>
                <w:rFonts w:cs="Arial"/>
              </w:rPr>
            </w:pPr>
            <w:r>
              <w:rPr>
                <w:rFonts w:cs="Arial"/>
              </w:rPr>
              <w:t>Initial version</w:t>
            </w:r>
          </w:p>
        </w:tc>
      </w:tr>
      <w:tr w:rsidR="00D902FB" w:rsidTr="00E20FA3">
        <w:tc>
          <w:tcPr>
            <w:tcW w:w="990" w:type="dxa"/>
          </w:tcPr>
          <w:p w:rsidR="00D902FB" w:rsidRDefault="00D902FB" w:rsidP="00E20FA3">
            <w:pPr>
              <w:rPr>
                <w:rFonts w:cs="Arial"/>
              </w:rPr>
            </w:pPr>
            <w:r>
              <w:rPr>
                <w:rFonts w:cs="Arial"/>
              </w:rPr>
              <w:t>0.2</w:t>
            </w:r>
          </w:p>
        </w:tc>
        <w:tc>
          <w:tcPr>
            <w:tcW w:w="1103" w:type="dxa"/>
          </w:tcPr>
          <w:p w:rsidR="00D902FB" w:rsidRDefault="00D902FB" w:rsidP="00E20FA3">
            <w:pPr>
              <w:rPr>
                <w:rFonts w:cs="Arial"/>
              </w:rPr>
            </w:pPr>
            <w:r>
              <w:rPr>
                <w:rFonts w:cs="Arial"/>
              </w:rPr>
              <w:t>5 Dec 2014</w:t>
            </w:r>
          </w:p>
        </w:tc>
        <w:tc>
          <w:tcPr>
            <w:tcW w:w="1823" w:type="dxa"/>
          </w:tcPr>
          <w:p w:rsidR="00D902FB" w:rsidRDefault="00D902FB" w:rsidP="00E20FA3">
            <w:pPr>
              <w:rPr>
                <w:rFonts w:cs="Arial"/>
              </w:rPr>
            </w:pPr>
            <w:r>
              <w:rPr>
                <w:rFonts w:cs="Arial"/>
              </w:rPr>
              <w:t>Kaushik C S</w:t>
            </w:r>
          </w:p>
        </w:tc>
        <w:tc>
          <w:tcPr>
            <w:tcW w:w="1823" w:type="dxa"/>
          </w:tcPr>
          <w:p w:rsidR="00D902FB" w:rsidRDefault="00D902FB" w:rsidP="00E20FA3">
            <w:pPr>
              <w:rPr>
                <w:rFonts w:cs="Arial"/>
              </w:rPr>
            </w:pPr>
            <w:r>
              <w:rPr>
                <w:rFonts w:cs="Arial"/>
              </w:rPr>
              <w:t>All</w:t>
            </w:r>
          </w:p>
        </w:tc>
        <w:tc>
          <w:tcPr>
            <w:tcW w:w="3441" w:type="dxa"/>
          </w:tcPr>
          <w:p w:rsidR="00D902FB" w:rsidRDefault="00D902FB" w:rsidP="00E20FA3">
            <w:pPr>
              <w:rPr>
                <w:rFonts w:cs="Arial"/>
              </w:rPr>
            </w:pPr>
            <w:r>
              <w:rPr>
                <w:rFonts w:cs="Arial"/>
              </w:rPr>
              <w:t>Incorporated Review comments</w:t>
            </w:r>
            <w:r w:rsidR="00241F89">
              <w:rPr>
                <w:rFonts w:cs="Arial"/>
              </w:rPr>
              <w:t xml:space="preserve"> on the initial version</w:t>
            </w:r>
            <w:r>
              <w:rPr>
                <w:rFonts w:cs="Arial"/>
              </w:rPr>
              <w:t xml:space="preserve"> from Aravind G</w:t>
            </w:r>
          </w:p>
        </w:tc>
      </w:tr>
      <w:tr w:rsidR="00451F3E" w:rsidTr="00863FF7">
        <w:tc>
          <w:tcPr>
            <w:tcW w:w="990" w:type="dxa"/>
          </w:tcPr>
          <w:p w:rsidR="00451F3E" w:rsidRDefault="00451F3E" w:rsidP="00863FF7">
            <w:pPr>
              <w:rPr>
                <w:rFonts w:cs="Arial"/>
              </w:rPr>
            </w:pPr>
            <w:r>
              <w:rPr>
                <w:rFonts w:cs="Arial"/>
              </w:rPr>
              <w:t>0.3</w:t>
            </w:r>
          </w:p>
        </w:tc>
        <w:tc>
          <w:tcPr>
            <w:tcW w:w="1103" w:type="dxa"/>
          </w:tcPr>
          <w:p w:rsidR="00451F3E" w:rsidRDefault="00451F3E" w:rsidP="00863FF7">
            <w:pPr>
              <w:rPr>
                <w:rFonts w:cs="Arial"/>
              </w:rPr>
            </w:pPr>
            <w:r>
              <w:rPr>
                <w:rFonts w:cs="Arial"/>
              </w:rPr>
              <w:t>8 Dec 2014</w:t>
            </w:r>
          </w:p>
        </w:tc>
        <w:tc>
          <w:tcPr>
            <w:tcW w:w="1823" w:type="dxa"/>
          </w:tcPr>
          <w:p w:rsidR="00451F3E" w:rsidRDefault="00451F3E" w:rsidP="00863FF7">
            <w:pPr>
              <w:rPr>
                <w:rFonts w:cs="Arial"/>
              </w:rPr>
            </w:pPr>
            <w:r>
              <w:rPr>
                <w:rFonts w:cs="Arial"/>
              </w:rPr>
              <w:t>Kaushik C S</w:t>
            </w:r>
          </w:p>
        </w:tc>
        <w:tc>
          <w:tcPr>
            <w:tcW w:w="1823" w:type="dxa"/>
          </w:tcPr>
          <w:p w:rsidR="00451F3E" w:rsidRDefault="00451F3E" w:rsidP="00863FF7">
            <w:pPr>
              <w:rPr>
                <w:rFonts w:cs="Arial"/>
              </w:rPr>
            </w:pPr>
            <w:r>
              <w:rPr>
                <w:rFonts w:cs="Arial"/>
              </w:rPr>
              <w:t>All</w:t>
            </w:r>
          </w:p>
        </w:tc>
        <w:tc>
          <w:tcPr>
            <w:tcW w:w="3441" w:type="dxa"/>
          </w:tcPr>
          <w:p w:rsidR="00451F3E" w:rsidRDefault="00451F3E" w:rsidP="00863FF7">
            <w:pPr>
              <w:rPr>
                <w:rFonts w:cs="Arial"/>
              </w:rPr>
            </w:pPr>
            <w:r>
              <w:rPr>
                <w:rFonts w:cs="Arial"/>
              </w:rPr>
              <w:t>Incorporated Review comments on v0.2 from Aravind G</w:t>
            </w:r>
          </w:p>
        </w:tc>
      </w:tr>
      <w:tr w:rsidR="00D902FB" w:rsidTr="00E20FA3">
        <w:tc>
          <w:tcPr>
            <w:tcW w:w="990" w:type="dxa"/>
          </w:tcPr>
          <w:p w:rsidR="00D902FB" w:rsidRDefault="00451F3E" w:rsidP="00E20FA3">
            <w:pPr>
              <w:rPr>
                <w:rFonts w:cs="Arial"/>
              </w:rPr>
            </w:pPr>
            <w:r>
              <w:rPr>
                <w:rFonts w:cs="Arial"/>
              </w:rPr>
              <w:t>0.4</w:t>
            </w:r>
          </w:p>
        </w:tc>
        <w:tc>
          <w:tcPr>
            <w:tcW w:w="1103" w:type="dxa"/>
          </w:tcPr>
          <w:p w:rsidR="00D902FB" w:rsidRDefault="00451F3E" w:rsidP="00E20FA3">
            <w:pPr>
              <w:rPr>
                <w:rFonts w:cs="Arial"/>
              </w:rPr>
            </w:pPr>
            <w:r>
              <w:rPr>
                <w:rFonts w:cs="Arial"/>
              </w:rPr>
              <w:t>11</w:t>
            </w:r>
            <w:r w:rsidR="00D902FB">
              <w:rPr>
                <w:rFonts w:cs="Arial"/>
              </w:rPr>
              <w:t xml:space="preserve"> Dec 2014</w:t>
            </w:r>
          </w:p>
        </w:tc>
        <w:tc>
          <w:tcPr>
            <w:tcW w:w="1823" w:type="dxa"/>
          </w:tcPr>
          <w:p w:rsidR="00D902FB" w:rsidRDefault="00451F3E" w:rsidP="00E20FA3">
            <w:pPr>
              <w:rPr>
                <w:rFonts w:cs="Arial"/>
              </w:rPr>
            </w:pPr>
            <w:r>
              <w:rPr>
                <w:rFonts w:cs="Arial"/>
              </w:rPr>
              <w:t>Ritesh Jha</w:t>
            </w:r>
            <w:r w:rsidR="009A18BE">
              <w:rPr>
                <w:rFonts w:cs="Arial"/>
              </w:rPr>
              <w:t>,</w:t>
            </w:r>
            <w:r>
              <w:rPr>
                <w:rFonts w:cs="Arial"/>
              </w:rPr>
              <w:br/>
              <w:t>Sameer Sulaiman</w:t>
            </w:r>
          </w:p>
        </w:tc>
        <w:tc>
          <w:tcPr>
            <w:tcW w:w="1823" w:type="dxa"/>
          </w:tcPr>
          <w:p w:rsidR="00D902FB" w:rsidRDefault="00D902FB" w:rsidP="00E20FA3">
            <w:pPr>
              <w:rPr>
                <w:rFonts w:cs="Arial"/>
              </w:rPr>
            </w:pPr>
            <w:r>
              <w:rPr>
                <w:rFonts w:cs="Arial"/>
              </w:rPr>
              <w:t>All</w:t>
            </w:r>
          </w:p>
        </w:tc>
        <w:tc>
          <w:tcPr>
            <w:tcW w:w="3441" w:type="dxa"/>
          </w:tcPr>
          <w:p w:rsidR="00D902FB" w:rsidRDefault="00D902FB" w:rsidP="00E20FA3">
            <w:pPr>
              <w:rPr>
                <w:rFonts w:cs="Arial"/>
              </w:rPr>
            </w:pPr>
            <w:r>
              <w:rPr>
                <w:rFonts w:cs="Arial"/>
              </w:rPr>
              <w:t>Incorporated Review comments</w:t>
            </w:r>
            <w:r w:rsidR="00451F3E">
              <w:rPr>
                <w:rFonts w:cs="Arial"/>
              </w:rPr>
              <w:t xml:space="preserve"> on v0.3 from Wouter Sleyffers and Almar Van Der Krogt</w:t>
            </w:r>
          </w:p>
        </w:tc>
      </w:tr>
    </w:tbl>
    <w:p w:rsidR="00B97147" w:rsidRPr="009F627A" w:rsidRDefault="00B97147" w:rsidP="00B97147">
      <w:pPr>
        <w:pStyle w:val="Sub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B97147" w:rsidRPr="009F627A" w:rsidTr="002F3B81">
        <w:tc>
          <w:tcPr>
            <w:tcW w:w="1980" w:type="dxa"/>
          </w:tcPr>
          <w:p w:rsidR="00B97147" w:rsidRPr="009F627A" w:rsidRDefault="00B97147" w:rsidP="002F3B81">
            <w:pPr>
              <w:rPr>
                <w:rFonts w:cs="Arial"/>
                <w:b/>
              </w:rPr>
            </w:pPr>
            <w:r w:rsidRPr="009F627A">
              <w:rPr>
                <w:rFonts w:cs="Arial"/>
                <w:b/>
              </w:rPr>
              <w:t>Author</w:t>
            </w:r>
          </w:p>
        </w:tc>
        <w:tc>
          <w:tcPr>
            <w:tcW w:w="7200" w:type="dxa"/>
          </w:tcPr>
          <w:p w:rsidR="00B97147" w:rsidRPr="009F627A" w:rsidRDefault="00B97147" w:rsidP="002F3B81">
            <w:pPr>
              <w:rPr>
                <w:rFonts w:cs="Arial"/>
              </w:rPr>
            </w:pPr>
            <w:r>
              <w:rPr>
                <w:rFonts w:cs="Arial"/>
              </w:rPr>
              <w:t>Kaushik C S</w:t>
            </w:r>
          </w:p>
        </w:tc>
      </w:tr>
      <w:tr w:rsidR="00B97147" w:rsidRPr="009F627A" w:rsidTr="002F3B81">
        <w:tc>
          <w:tcPr>
            <w:tcW w:w="1980" w:type="dxa"/>
          </w:tcPr>
          <w:p w:rsidR="00B97147" w:rsidRPr="009F627A" w:rsidRDefault="00B97147" w:rsidP="002F3B81">
            <w:pPr>
              <w:rPr>
                <w:rFonts w:cs="Arial"/>
                <w:b/>
              </w:rPr>
            </w:pPr>
            <w:r w:rsidRPr="009F627A">
              <w:rPr>
                <w:rFonts w:cs="Arial"/>
                <w:b/>
              </w:rPr>
              <w:t>Approved by</w:t>
            </w:r>
          </w:p>
        </w:tc>
        <w:tc>
          <w:tcPr>
            <w:tcW w:w="7200" w:type="dxa"/>
          </w:tcPr>
          <w:p w:rsidR="00B97147" w:rsidRPr="009F627A" w:rsidRDefault="005A4AB7" w:rsidP="002F3B81">
            <w:pPr>
              <w:rPr>
                <w:rFonts w:cs="Arial"/>
              </w:rPr>
            </w:pPr>
            <w:r>
              <w:rPr>
                <w:rFonts w:cs="Arial"/>
              </w:rPr>
              <w:t>Aravind G</w:t>
            </w:r>
          </w:p>
        </w:tc>
      </w:tr>
      <w:tr w:rsidR="00B97147" w:rsidRPr="009F627A" w:rsidTr="002F3B81">
        <w:tc>
          <w:tcPr>
            <w:tcW w:w="1980" w:type="dxa"/>
          </w:tcPr>
          <w:p w:rsidR="00B97147" w:rsidRPr="009F627A" w:rsidRDefault="00B97147" w:rsidP="002F3B81">
            <w:pPr>
              <w:rPr>
                <w:rFonts w:cs="Arial"/>
                <w:b/>
              </w:rPr>
            </w:pPr>
            <w:r w:rsidRPr="009F627A">
              <w:rPr>
                <w:rFonts w:cs="Arial"/>
                <w:b/>
              </w:rPr>
              <w:t>Email Id</w:t>
            </w:r>
          </w:p>
        </w:tc>
        <w:tc>
          <w:tcPr>
            <w:tcW w:w="7200" w:type="dxa"/>
          </w:tcPr>
          <w:p w:rsidR="00B97147" w:rsidRPr="009F627A" w:rsidRDefault="008E5DDC" w:rsidP="006B5F40">
            <w:pPr>
              <w:rPr>
                <w:rFonts w:cs="Arial"/>
              </w:rPr>
            </w:pPr>
            <w:hyperlink r:id="rId9" w:history="1">
              <w:r w:rsidR="00B97147" w:rsidRPr="00D73855">
                <w:rPr>
                  <w:rStyle w:val="Hyperlink"/>
                  <w:rFonts w:cs="Arial"/>
                </w:rPr>
                <w:t>Kaushik.murthy@philips.com</w:t>
              </w:r>
            </w:hyperlink>
          </w:p>
        </w:tc>
      </w:tr>
    </w:tbl>
    <w:p w:rsidR="00B97147" w:rsidRPr="009F627A" w:rsidRDefault="00B97147" w:rsidP="00B97147">
      <w:pPr>
        <w:pStyle w:val="Subtitle"/>
        <w:rPr>
          <w:rFonts w:cs="Arial"/>
        </w:rPr>
      </w:pPr>
    </w:p>
    <w:p w:rsidR="00B97147" w:rsidRPr="009F627A" w:rsidRDefault="00B97147" w:rsidP="00B97147">
      <w:pPr>
        <w:rPr>
          <w:rFonts w:cs="Arial"/>
          <w:b/>
          <w:u w:val="single"/>
        </w:rPr>
      </w:pPr>
    </w:p>
    <w:p w:rsidR="00B97147" w:rsidRPr="009F627A" w:rsidRDefault="00B97147" w:rsidP="00B97147">
      <w:pPr>
        <w:jc w:val="center"/>
        <w:rPr>
          <w:rFonts w:cs="Arial"/>
          <w:b/>
          <w:u w:val="single"/>
        </w:rPr>
      </w:pPr>
    </w:p>
    <w:p w:rsidR="00B97147" w:rsidRPr="009F627A" w:rsidRDefault="00B97147" w:rsidP="00B97147">
      <w:pP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caps w:val="0"/>
        </w:rPr>
      </w:pPr>
      <w:r w:rsidRPr="009F627A">
        <w:rPr>
          <w:rFonts w:cs="Arial"/>
        </w:rPr>
        <w:lastRenderedPageBreak/>
        <w:t>CONTENTS</w:t>
      </w:r>
      <w:r w:rsidRPr="009F627A">
        <w:rPr>
          <w:rFonts w:cs="Arial"/>
          <w:caps w:val="0"/>
        </w:rPr>
        <w:t xml:space="preserve"> </w:t>
      </w:r>
    </w:p>
    <w:p w:rsidR="008F1C29" w:rsidRDefault="00B97147">
      <w:pPr>
        <w:pStyle w:val="TOC1"/>
        <w:tabs>
          <w:tab w:val="left" w:pos="480"/>
        </w:tabs>
        <w:rPr>
          <w:rFonts w:asciiTheme="minorHAnsi" w:eastAsiaTheme="minorEastAsia" w:hAnsiTheme="minorHAnsi" w:cstheme="minorBidi"/>
          <w:b w:val="0"/>
          <w:caps w:val="0"/>
          <w:noProof/>
          <w:sz w:val="22"/>
          <w:szCs w:val="22"/>
        </w:rPr>
      </w:pPr>
      <w:r w:rsidRPr="009F627A">
        <w:rPr>
          <w:rFonts w:cs="Arial"/>
          <w:b w:val="0"/>
          <w:caps w:val="0"/>
        </w:rPr>
        <w:fldChar w:fldCharType="begin"/>
      </w:r>
      <w:r w:rsidRPr="009F627A">
        <w:rPr>
          <w:rFonts w:cs="Arial"/>
          <w:b w:val="0"/>
          <w:caps w:val="0"/>
        </w:rPr>
        <w:instrText xml:space="preserve"> TOC \o "1-3" </w:instrText>
      </w:r>
      <w:r w:rsidRPr="009F627A">
        <w:rPr>
          <w:rFonts w:cs="Arial"/>
          <w:b w:val="0"/>
          <w:caps w:val="0"/>
        </w:rPr>
        <w:fldChar w:fldCharType="separate"/>
      </w:r>
      <w:r w:rsidR="008F1C29" w:rsidRPr="00153920">
        <w:rPr>
          <w:rFonts w:cs="Arial"/>
          <w:noProof/>
        </w:rPr>
        <w:t>1.</w:t>
      </w:r>
      <w:r w:rsidR="008F1C29">
        <w:rPr>
          <w:rFonts w:asciiTheme="minorHAnsi" w:eastAsiaTheme="minorEastAsia" w:hAnsiTheme="minorHAnsi" w:cstheme="minorBidi"/>
          <w:b w:val="0"/>
          <w:caps w:val="0"/>
          <w:noProof/>
          <w:sz w:val="22"/>
          <w:szCs w:val="22"/>
        </w:rPr>
        <w:tab/>
      </w:r>
      <w:r w:rsidR="008F1C29" w:rsidRPr="00153920">
        <w:rPr>
          <w:rFonts w:cs="Arial"/>
          <w:noProof/>
        </w:rPr>
        <w:t>DEFINITIONS &amp; ABBREVATIONS</w:t>
      </w:r>
      <w:r w:rsidR="008F1C29">
        <w:rPr>
          <w:noProof/>
        </w:rPr>
        <w:tab/>
      </w:r>
      <w:r w:rsidR="008F1C29">
        <w:rPr>
          <w:noProof/>
        </w:rPr>
        <w:fldChar w:fldCharType="begin"/>
      </w:r>
      <w:r w:rsidR="008F1C29">
        <w:rPr>
          <w:noProof/>
        </w:rPr>
        <w:instrText xml:space="preserve"> PAGEREF _Toc406065395 \h </w:instrText>
      </w:r>
      <w:r w:rsidR="008F1C29">
        <w:rPr>
          <w:noProof/>
        </w:rPr>
      </w:r>
      <w:r w:rsidR="008F1C29">
        <w:rPr>
          <w:noProof/>
        </w:rPr>
        <w:fldChar w:fldCharType="separate"/>
      </w:r>
      <w:r w:rsidR="008F1C29">
        <w:rPr>
          <w:noProof/>
        </w:rPr>
        <w:t>3</w:t>
      </w:r>
      <w:r w:rsidR="008F1C29">
        <w:rPr>
          <w:noProof/>
        </w:rPr>
        <w:fldChar w:fldCharType="end"/>
      </w:r>
    </w:p>
    <w:p w:rsidR="008F1C29" w:rsidRDefault="008F1C29">
      <w:pPr>
        <w:pStyle w:val="TOC1"/>
        <w:tabs>
          <w:tab w:val="left" w:pos="480"/>
        </w:tabs>
        <w:rPr>
          <w:rFonts w:asciiTheme="minorHAnsi" w:eastAsiaTheme="minorEastAsia" w:hAnsiTheme="minorHAnsi" w:cstheme="minorBidi"/>
          <w:b w:val="0"/>
          <w:caps w:val="0"/>
          <w:noProof/>
          <w:sz w:val="22"/>
          <w:szCs w:val="22"/>
        </w:rPr>
      </w:pPr>
      <w:r w:rsidRPr="00153920">
        <w:rPr>
          <w:rFonts w:cs="Arial"/>
          <w:noProof/>
        </w:rPr>
        <w:t>2.</w:t>
      </w:r>
      <w:r>
        <w:rPr>
          <w:rFonts w:asciiTheme="minorHAnsi" w:eastAsiaTheme="minorEastAsia" w:hAnsiTheme="minorHAnsi" w:cstheme="minorBidi"/>
          <w:b w:val="0"/>
          <w:caps w:val="0"/>
          <w:noProof/>
          <w:sz w:val="22"/>
          <w:szCs w:val="22"/>
        </w:rPr>
        <w:tab/>
      </w:r>
      <w:r w:rsidRPr="00153920">
        <w:rPr>
          <w:rFonts w:cs="Arial"/>
          <w:noProof/>
        </w:rPr>
        <w:t>INTRODUCTION</w:t>
      </w:r>
      <w:r>
        <w:rPr>
          <w:noProof/>
        </w:rPr>
        <w:tab/>
      </w:r>
      <w:r>
        <w:rPr>
          <w:noProof/>
        </w:rPr>
        <w:fldChar w:fldCharType="begin"/>
      </w:r>
      <w:r>
        <w:rPr>
          <w:noProof/>
        </w:rPr>
        <w:instrText xml:space="preserve"> PAGEREF _Toc406065396 \h </w:instrText>
      </w:r>
      <w:r>
        <w:rPr>
          <w:noProof/>
        </w:rPr>
      </w:r>
      <w:r>
        <w:rPr>
          <w:noProof/>
        </w:rPr>
        <w:fldChar w:fldCharType="separate"/>
      </w:r>
      <w:r>
        <w:rPr>
          <w:noProof/>
        </w:rPr>
        <w:t>3</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2.1</w:t>
      </w:r>
      <w:r>
        <w:rPr>
          <w:rFonts w:asciiTheme="minorHAnsi" w:eastAsiaTheme="minorEastAsia" w:hAnsiTheme="minorHAnsi" w:cstheme="minorBidi"/>
          <w:b w:val="0"/>
          <w:noProof/>
          <w:sz w:val="22"/>
          <w:szCs w:val="22"/>
        </w:rPr>
        <w:tab/>
      </w:r>
      <w:r w:rsidRPr="00153920">
        <w:rPr>
          <w:rFonts w:cs="Arial"/>
          <w:noProof/>
        </w:rPr>
        <w:t>Purpose</w:t>
      </w:r>
      <w:r>
        <w:rPr>
          <w:noProof/>
        </w:rPr>
        <w:tab/>
      </w:r>
      <w:r>
        <w:rPr>
          <w:noProof/>
        </w:rPr>
        <w:fldChar w:fldCharType="begin"/>
      </w:r>
      <w:r>
        <w:rPr>
          <w:noProof/>
        </w:rPr>
        <w:instrText xml:space="preserve"> PAGEREF _Toc406065397 \h </w:instrText>
      </w:r>
      <w:r>
        <w:rPr>
          <w:noProof/>
        </w:rPr>
      </w:r>
      <w:r>
        <w:rPr>
          <w:noProof/>
        </w:rPr>
        <w:fldChar w:fldCharType="separate"/>
      </w:r>
      <w:r>
        <w:rPr>
          <w:noProof/>
        </w:rPr>
        <w:t>3</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2.2</w:t>
      </w:r>
      <w:r>
        <w:rPr>
          <w:rFonts w:asciiTheme="minorHAnsi" w:eastAsiaTheme="minorEastAsia" w:hAnsiTheme="minorHAnsi" w:cstheme="minorBidi"/>
          <w:b w:val="0"/>
          <w:noProof/>
          <w:sz w:val="22"/>
          <w:szCs w:val="22"/>
        </w:rPr>
        <w:tab/>
      </w:r>
      <w:r w:rsidRPr="00153920">
        <w:rPr>
          <w:rFonts w:cs="Arial"/>
          <w:noProof/>
        </w:rPr>
        <w:t>Scope</w:t>
      </w:r>
      <w:r>
        <w:rPr>
          <w:noProof/>
        </w:rPr>
        <w:tab/>
      </w:r>
      <w:r>
        <w:rPr>
          <w:noProof/>
        </w:rPr>
        <w:fldChar w:fldCharType="begin"/>
      </w:r>
      <w:r>
        <w:rPr>
          <w:noProof/>
        </w:rPr>
        <w:instrText xml:space="preserve"> PAGEREF _Toc406065398 \h </w:instrText>
      </w:r>
      <w:r>
        <w:rPr>
          <w:noProof/>
        </w:rPr>
      </w:r>
      <w:r>
        <w:rPr>
          <w:noProof/>
        </w:rPr>
        <w:fldChar w:fldCharType="separate"/>
      </w:r>
      <w:r>
        <w:rPr>
          <w:noProof/>
        </w:rPr>
        <w:t>3</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2.3</w:t>
      </w:r>
      <w:r>
        <w:rPr>
          <w:rFonts w:asciiTheme="minorHAnsi" w:eastAsiaTheme="minorEastAsia" w:hAnsiTheme="minorHAnsi" w:cstheme="minorBidi"/>
          <w:b w:val="0"/>
          <w:noProof/>
          <w:sz w:val="22"/>
          <w:szCs w:val="22"/>
        </w:rPr>
        <w:tab/>
      </w:r>
      <w:r w:rsidRPr="00153920">
        <w:rPr>
          <w:rFonts w:cs="Arial"/>
          <w:noProof/>
        </w:rPr>
        <w:t>Target Audience</w:t>
      </w:r>
      <w:r>
        <w:rPr>
          <w:noProof/>
        </w:rPr>
        <w:tab/>
      </w:r>
      <w:r>
        <w:rPr>
          <w:noProof/>
        </w:rPr>
        <w:fldChar w:fldCharType="begin"/>
      </w:r>
      <w:r>
        <w:rPr>
          <w:noProof/>
        </w:rPr>
        <w:instrText xml:space="preserve"> PAGEREF _Toc406065399 \h </w:instrText>
      </w:r>
      <w:r>
        <w:rPr>
          <w:noProof/>
        </w:rPr>
      </w:r>
      <w:r>
        <w:rPr>
          <w:noProof/>
        </w:rPr>
        <w:fldChar w:fldCharType="separate"/>
      </w:r>
      <w:r>
        <w:rPr>
          <w:noProof/>
        </w:rPr>
        <w:t>3</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2.4</w:t>
      </w:r>
      <w:r>
        <w:rPr>
          <w:rFonts w:asciiTheme="minorHAnsi" w:eastAsiaTheme="minorEastAsia" w:hAnsiTheme="minorHAnsi" w:cstheme="minorBidi"/>
          <w:b w:val="0"/>
          <w:noProof/>
          <w:sz w:val="22"/>
          <w:szCs w:val="22"/>
        </w:rPr>
        <w:tab/>
      </w:r>
      <w:r w:rsidRPr="00153920">
        <w:rPr>
          <w:rFonts w:cs="Arial"/>
          <w:noProof/>
        </w:rPr>
        <w:t>References</w:t>
      </w:r>
      <w:r>
        <w:rPr>
          <w:noProof/>
        </w:rPr>
        <w:tab/>
      </w:r>
      <w:r>
        <w:rPr>
          <w:noProof/>
        </w:rPr>
        <w:fldChar w:fldCharType="begin"/>
      </w:r>
      <w:r>
        <w:rPr>
          <w:noProof/>
        </w:rPr>
        <w:instrText xml:space="preserve"> PAGEREF _Toc406065400 \h </w:instrText>
      </w:r>
      <w:r>
        <w:rPr>
          <w:noProof/>
        </w:rPr>
      </w:r>
      <w:r>
        <w:rPr>
          <w:noProof/>
        </w:rPr>
        <w:fldChar w:fldCharType="separate"/>
      </w:r>
      <w:r>
        <w:rPr>
          <w:noProof/>
        </w:rPr>
        <w:t>3</w:t>
      </w:r>
      <w:r>
        <w:rPr>
          <w:noProof/>
        </w:rPr>
        <w:fldChar w:fldCharType="end"/>
      </w:r>
    </w:p>
    <w:p w:rsidR="008F1C29" w:rsidRDefault="008F1C29">
      <w:pPr>
        <w:pStyle w:val="TOC1"/>
        <w:tabs>
          <w:tab w:val="left" w:pos="480"/>
        </w:tabs>
        <w:rPr>
          <w:rFonts w:asciiTheme="minorHAnsi" w:eastAsiaTheme="minorEastAsia" w:hAnsiTheme="minorHAnsi" w:cstheme="minorBidi"/>
          <w:b w:val="0"/>
          <w:caps w:val="0"/>
          <w:noProof/>
          <w:sz w:val="22"/>
          <w:szCs w:val="22"/>
        </w:rPr>
      </w:pPr>
      <w:r w:rsidRPr="00153920">
        <w:rPr>
          <w:rFonts w:cs="Arial"/>
          <w:noProof/>
        </w:rPr>
        <w:t>3.</w:t>
      </w:r>
      <w:r>
        <w:rPr>
          <w:rFonts w:asciiTheme="minorHAnsi" w:eastAsiaTheme="minorEastAsia" w:hAnsiTheme="minorHAnsi" w:cstheme="minorBidi"/>
          <w:b w:val="0"/>
          <w:caps w:val="0"/>
          <w:noProof/>
          <w:sz w:val="22"/>
          <w:szCs w:val="22"/>
        </w:rPr>
        <w:tab/>
      </w:r>
      <w:r w:rsidRPr="00153920">
        <w:rPr>
          <w:rFonts w:cs="Arial"/>
          <w:noProof/>
        </w:rPr>
        <w:t>ARCHITECTURAL ANALYSIS</w:t>
      </w:r>
      <w:r>
        <w:rPr>
          <w:noProof/>
        </w:rPr>
        <w:tab/>
      </w:r>
      <w:r>
        <w:rPr>
          <w:noProof/>
        </w:rPr>
        <w:fldChar w:fldCharType="begin"/>
      </w:r>
      <w:r>
        <w:rPr>
          <w:noProof/>
        </w:rPr>
        <w:instrText xml:space="preserve"> PAGEREF _Toc406065401 \h </w:instrText>
      </w:r>
      <w:r>
        <w:rPr>
          <w:noProof/>
        </w:rPr>
      </w:r>
      <w:r>
        <w:rPr>
          <w:noProof/>
        </w:rPr>
        <w:fldChar w:fldCharType="separate"/>
      </w:r>
      <w:r>
        <w:rPr>
          <w:noProof/>
        </w:rPr>
        <w:t>4</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3.1</w:t>
      </w:r>
      <w:r>
        <w:rPr>
          <w:rFonts w:asciiTheme="minorHAnsi" w:eastAsiaTheme="minorEastAsia" w:hAnsiTheme="minorHAnsi" w:cstheme="minorBidi"/>
          <w:b w:val="0"/>
          <w:noProof/>
          <w:sz w:val="22"/>
          <w:szCs w:val="22"/>
        </w:rPr>
        <w:tab/>
      </w:r>
      <w:r w:rsidRPr="00153920">
        <w:rPr>
          <w:rFonts w:cs="Arial"/>
          <w:noProof/>
        </w:rPr>
        <w:t>Product Overview</w:t>
      </w:r>
      <w:r>
        <w:rPr>
          <w:noProof/>
        </w:rPr>
        <w:tab/>
      </w:r>
      <w:r>
        <w:rPr>
          <w:noProof/>
        </w:rPr>
        <w:fldChar w:fldCharType="begin"/>
      </w:r>
      <w:r>
        <w:rPr>
          <w:noProof/>
        </w:rPr>
        <w:instrText xml:space="preserve"> PAGEREF _Toc406065402 \h </w:instrText>
      </w:r>
      <w:r>
        <w:rPr>
          <w:noProof/>
        </w:rPr>
      </w:r>
      <w:r>
        <w:rPr>
          <w:noProof/>
        </w:rPr>
        <w:fldChar w:fldCharType="separate"/>
      </w:r>
      <w:r>
        <w:rPr>
          <w:noProof/>
        </w:rPr>
        <w:t>4</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3.2</w:t>
      </w:r>
      <w:r>
        <w:rPr>
          <w:rFonts w:asciiTheme="minorHAnsi" w:eastAsiaTheme="minorEastAsia" w:hAnsiTheme="minorHAnsi" w:cstheme="minorBidi"/>
          <w:b w:val="0"/>
          <w:noProof/>
          <w:sz w:val="22"/>
          <w:szCs w:val="22"/>
        </w:rPr>
        <w:tab/>
      </w:r>
      <w:r w:rsidRPr="00153920">
        <w:rPr>
          <w:rFonts w:cs="Arial"/>
          <w:noProof/>
        </w:rPr>
        <w:t>System Context</w:t>
      </w:r>
      <w:r>
        <w:rPr>
          <w:noProof/>
        </w:rPr>
        <w:tab/>
      </w:r>
      <w:r>
        <w:rPr>
          <w:noProof/>
        </w:rPr>
        <w:fldChar w:fldCharType="begin"/>
      </w:r>
      <w:r>
        <w:rPr>
          <w:noProof/>
        </w:rPr>
        <w:instrText xml:space="preserve"> PAGEREF _Toc406065403 \h </w:instrText>
      </w:r>
      <w:r>
        <w:rPr>
          <w:noProof/>
        </w:rPr>
      </w:r>
      <w:r>
        <w:rPr>
          <w:noProof/>
        </w:rPr>
        <w:fldChar w:fldCharType="separate"/>
      </w:r>
      <w:r>
        <w:rPr>
          <w:noProof/>
        </w:rPr>
        <w:t>4</w:t>
      </w:r>
      <w:r>
        <w:rPr>
          <w:noProof/>
        </w:rPr>
        <w:fldChar w:fldCharType="end"/>
      </w:r>
    </w:p>
    <w:p w:rsidR="008F1C29" w:rsidRDefault="008F1C29">
      <w:pPr>
        <w:pStyle w:val="TOC3"/>
        <w:tabs>
          <w:tab w:val="left" w:pos="120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App to PRX  communication</w:t>
      </w:r>
      <w:r>
        <w:rPr>
          <w:noProof/>
        </w:rPr>
        <w:tab/>
      </w:r>
      <w:r>
        <w:rPr>
          <w:noProof/>
        </w:rPr>
        <w:fldChar w:fldCharType="begin"/>
      </w:r>
      <w:r>
        <w:rPr>
          <w:noProof/>
        </w:rPr>
        <w:instrText xml:space="preserve"> PAGEREF _Toc406065404 \h </w:instrText>
      </w:r>
      <w:r>
        <w:rPr>
          <w:noProof/>
        </w:rPr>
      </w:r>
      <w:r>
        <w:rPr>
          <w:noProof/>
        </w:rPr>
        <w:fldChar w:fldCharType="separate"/>
      </w:r>
      <w:r>
        <w:rPr>
          <w:noProof/>
        </w:rPr>
        <w:t>4</w:t>
      </w:r>
      <w:r>
        <w:rPr>
          <w:noProof/>
        </w:rPr>
        <w:fldChar w:fldCharType="end"/>
      </w:r>
    </w:p>
    <w:p w:rsidR="008F1C29" w:rsidRDefault="008F1C29">
      <w:pPr>
        <w:pStyle w:val="TOC3"/>
        <w:tabs>
          <w:tab w:val="left" w:pos="1200"/>
        </w:tabs>
        <w:rPr>
          <w:noProof/>
        </w:rPr>
      </w:pPr>
      <w:r>
        <w:rPr>
          <w:noProof/>
        </w:rPr>
        <w:t>3.2.2</w:t>
      </w:r>
      <w:r>
        <w:rPr>
          <w:rFonts w:asciiTheme="minorHAnsi" w:eastAsiaTheme="minorEastAsia" w:hAnsiTheme="minorHAnsi" w:cstheme="minorBidi"/>
          <w:noProof/>
          <w:sz w:val="22"/>
          <w:szCs w:val="22"/>
        </w:rPr>
        <w:tab/>
      </w:r>
      <w:r>
        <w:rPr>
          <w:noProof/>
        </w:rPr>
        <w:t>App to Janrain communication</w:t>
      </w:r>
      <w:r>
        <w:rPr>
          <w:noProof/>
        </w:rPr>
        <w:tab/>
      </w:r>
      <w:r>
        <w:rPr>
          <w:noProof/>
        </w:rPr>
        <w:fldChar w:fldCharType="begin"/>
      </w:r>
      <w:r>
        <w:rPr>
          <w:noProof/>
        </w:rPr>
        <w:instrText xml:space="preserve"> PAGEREF _Toc406065405 \h </w:instrText>
      </w:r>
      <w:r>
        <w:rPr>
          <w:noProof/>
        </w:rPr>
      </w:r>
      <w:r>
        <w:rPr>
          <w:noProof/>
        </w:rPr>
        <w:fldChar w:fldCharType="separate"/>
      </w:r>
      <w:r>
        <w:rPr>
          <w:noProof/>
        </w:rPr>
        <w:t>4</w:t>
      </w:r>
      <w:r>
        <w:rPr>
          <w:noProof/>
        </w:rPr>
        <w:fldChar w:fldCharType="end"/>
      </w:r>
    </w:p>
    <w:p w:rsidR="00A572F5" w:rsidRDefault="00A572F5" w:rsidP="00A572F5">
      <w:pPr>
        <w:pStyle w:val="TOC3"/>
        <w:tabs>
          <w:tab w:val="left" w:pos="1200"/>
        </w:tabs>
        <w:rPr>
          <w:noProof/>
        </w:rPr>
      </w:pPr>
      <w:r>
        <w:rPr>
          <w:noProof/>
        </w:rPr>
        <w:t>3.2.2</w:t>
      </w:r>
      <w:r>
        <w:rPr>
          <w:rFonts w:asciiTheme="minorHAnsi" w:eastAsiaTheme="minorEastAsia" w:hAnsiTheme="minorHAnsi" w:cstheme="minorBidi"/>
          <w:noProof/>
          <w:sz w:val="22"/>
          <w:szCs w:val="22"/>
        </w:rPr>
        <w:tab/>
      </w:r>
      <w:r>
        <w:rPr>
          <w:noProof/>
        </w:rPr>
        <w:t>App to Social Login communication</w:t>
      </w:r>
      <w:r>
        <w:rPr>
          <w:noProof/>
        </w:rPr>
        <w:tab/>
      </w:r>
      <w:r>
        <w:rPr>
          <w:noProof/>
        </w:rPr>
        <w:fldChar w:fldCharType="begin"/>
      </w:r>
      <w:r>
        <w:rPr>
          <w:noProof/>
        </w:rPr>
        <w:instrText xml:space="preserve"> PAGEREF _Toc406065405 \h </w:instrText>
      </w:r>
      <w:r>
        <w:rPr>
          <w:noProof/>
        </w:rPr>
      </w:r>
      <w:r>
        <w:rPr>
          <w:noProof/>
        </w:rPr>
        <w:fldChar w:fldCharType="separate"/>
      </w:r>
      <w:r>
        <w:rPr>
          <w:noProof/>
        </w:rPr>
        <w:t>4</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3.3</w:t>
      </w:r>
      <w:r>
        <w:rPr>
          <w:rFonts w:asciiTheme="minorHAnsi" w:eastAsiaTheme="minorEastAsia" w:hAnsiTheme="minorHAnsi" w:cstheme="minorBidi"/>
          <w:b w:val="0"/>
          <w:noProof/>
          <w:sz w:val="22"/>
          <w:szCs w:val="22"/>
        </w:rPr>
        <w:tab/>
      </w:r>
      <w:r w:rsidRPr="00153920">
        <w:rPr>
          <w:rFonts w:cs="Arial"/>
          <w:noProof/>
        </w:rPr>
        <w:t>Design Method</w:t>
      </w:r>
      <w:r>
        <w:rPr>
          <w:noProof/>
        </w:rPr>
        <w:tab/>
      </w:r>
      <w:r w:rsidR="00856A32">
        <w:rPr>
          <w:noProof/>
        </w:rPr>
        <w:t>5</w:t>
      </w:r>
    </w:p>
    <w:p w:rsidR="008F1C29" w:rsidRDefault="008F1C29">
      <w:pPr>
        <w:pStyle w:val="TOC1"/>
        <w:tabs>
          <w:tab w:val="left" w:pos="480"/>
        </w:tabs>
        <w:rPr>
          <w:rFonts w:asciiTheme="minorHAnsi" w:eastAsiaTheme="minorEastAsia" w:hAnsiTheme="minorHAnsi" w:cstheme="minorBidi"/>
          <w:b w:val="0"/>
          <w:caps w:val="0"/>
          <w:noProof/>
          <w:sz w:val="22"/>
          <w:szCs w:val="22"/>
        </w:rPr>
      </w:pPr>
      <w:r w:rsidRPr="00153920">
        <w:rPr>
          <w:rFonts w:cs="Arial"/>
          <w:noProof/>
        </w:rPr>
        <w:t>4.</w:t>
      </w:r>
      <w:r>
        <w:rPr>
          <w:rFonts w:asciiTheme="minorHAnsi" w:eastAsiaTheme="minorEastAsia" w:hAnsiTheme="minorHAnsi" w:cstheme="minorBidi"/>
          <w:b w:val="0"/>
          <w:caps w:val="0"/>
          <w:noProof/>
          <w:sz w:val="22"/>
          <w:szCs w:val="22"/>
        </w:rPr>
        <w:tab/>
      </w:r>
      <w:r w:rsidRPr="00153920">
        <w:rPr>
          <w:rFonts w:cs="Arial"/>
          <w:noProof/>
        </w:rPr>
        <w:t>STATIC DESIGN</w:t>
      </w:r>
      <w:r>
        <w:rPr>
          <w:noProof/>
        </w:rPr>
        <w:tab/>
      </w:r>
      <w:r>
        <w:rPr>
          <w:noProof/>
        </w:rPr>
        <w:fldChar w:fldCharType="begin"/>
      </w:r>
      <w:r>
        <w:rPr>
          <w:noProof/>
        </w:rPr>
        <w:instrText xml:space="preserve"> PAGEREF _Toc406065407 \h </w:instrText>
      </w:r>
      <w:r>
        <w:rPr>
          <w:noProof/>
        </w:rPr>
      </w:r>
      <w:r>
        <w:rPr>
          <w:noProof/>
        </w:rPr>
        <w:fldChar w:fldCharType="separate"/>
      </w:r>
      <w:r>
        <w:rPr>
          <w:noProof/>
        </w:rPr>
        <w:t>6</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sidRPr="00153920">
        <w:rPr>
          <w:rFonts w:cs="Arial"/>
          <w:noProof/>
        </w:rPr>
        <w:t>4.1</w:t>
      </w:r>
      <w:r>
        <w:rPr>
          <w:rFonts w:asciiTheme="minorHAnsi" w:eastAsiaTheme="minorEastAsia" w:hAnsiTheme="minorHAnsi" w:cstheme="minorBidi"/>
          <w:b w:val="0"/>
          <w:noProof/>
          <w:sz w:val="22"/>
          <w:szCs w:val="22"/>
        </w:rPr>
        <w:tab/>
      </w:r>
      <w:r w:rsidRPr="00153920">
        <w:rPr>
          <w:rFonts w:cs="Arial"/>
          <w:noProof/>
        </w:rPr>
        <w:t>Layering Model</w:t>
      </w:r>
      <w:r>
        <w:rPr>
          <w:noProof/>
        </w:rPr>
        <w:tab/>
      </w:r>
      <w:r>
        <w:rPr>
          <w:noProof/>
        </w:rPr>
        <w:fldChar w:fldCharType="begin"/>
      </w:r>
      <w:r>
        <w:rPr>
          <w:noProof/>
        </w:rPr>
        <w:instrText xml:space="preserve"> PAGEREF _Toc406065408 \h </w:instrText>
      </w:r>
      <w:r>
        <w:rPr>
          <w:noProof/>
        </w:rPr>
      </w:r>
      <w:r>
        <w:rPr>
          <w:noProof/>
        </w:rPr>
        <w:fldChar w:fldCharType="separate"/>
      </w:r>
      <w:r>
        <w:rPr>
          <w:noProof/>
        </w:rPr>
        <w:t>6</w:t>
      </w:r>
      <w:r>
        <w:rPr>
          <w:noProof/>
        </w:rPr>
        <w:fldChar w:fldCharType="end"/>
      </w:r>
    </w:p>
    <w:p w:rsidR="008F1C29" w:rsidRDefault="008F1C29">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View</w:t>
      </w:r>
      <w:r>
        <w:rPr>
          <w:noProof/>
        </w:rPr>
        <w:tab/>
      </w:r>
      <w:r>
        <w:rPr>
          <w:noProof/>
        </w:rPr>
        <w:fldChar w:fldCharType="begin"/>
      </w:r>
      <w:r>
        <w:rPr>
          <w:noProof/>
        </w:rPr>
        <w:instrText xml:space="preserve"> PAGEREF _Toc406065409 \h </w:instrText>
      </w:r>
      <w:r>
        <w:rPr>
          <w:noProof/>
        </w:rPr>
      </w:r>
      <w:r>
        <w:rPr>
          <w:noProof/>
        </w:rPr>
        <w:fldChar w:fldCharType="separate"/>
      </w:r>
      <w:r>
        <w:rPr>
          <w:noProof/>
        </w:rPr>
        <w:t>6</w:t>
      </w:r>
      <w:r>
        <w:rPr>
          <w:noProof/>
        </w:rPr>
        <w:fldChar w:fldCharType="end"/>
      </w:r>
    </w:p>
    <w:p w:rsidR="008F1C29" w:rsidRDefault="008F1C29">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Controller</w:t>
      </w:r>
      <w:r>
        <w:rPr>
          <w:noProof/>
        </w:rPr>
        <w:tab/>
      </w:r>
      <w:r>
        <w:rPr>
          <w:noProof/>
        </w:rPr>
        <w:fldChar w:fldCharType="begin"/>
      </w:r>
      <w:r>
        <w:rPr>
          <w:noProof/>
        </w:rPr>
        <w:instrText xml:space="preserve"> PAGEREF _Toc406065410 \h </w:instrText>
      </w:r>
      <w:r>
        <w:rPr>
          <w:noProof/>
        </w:rPr>
      </w:r>
      <w:r>
        <w:rPr>
          <w:noProof/>
        </w:rPr>
        <w:fldChar w:fldCharType="separate"/>
      </w:r>
      <w:r>
        <w:rPr>
          <w:noProof/>
        </w:rPr>
        <w:t>6</w:t>
      </w:r>
      <w:r>
        <w:rPr>
          <w:noProof/>
        </w:rPr>
        <w:fldChar w:fldCharType="end"/>
      </w:r>
    </w:p>
    <w:p w:rsidR="008F1C29" w:rsidRDefault="008F1C29">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_Toc406065411 \h </w:instrText>
      </w:r>
      <w:r>
        <w:rPr>
          <w:noProof/>
        </w:rPr>
      </w:r>
      <w:r>
        <w:rPr>
          <w:noProof/>
        </w:rPr>
        <w:fldChar w:fldCharType="separate"/>
      </w:r>
      <w:r>
        <w:rPr>
          <w:noProof/>
        </w:rPr>
        <w:t>6</w:t>
      </w:r>
      <w:r>
        <w:rPr>
          <w:noProof/>
        </w:rPr>
        <w:fldChar w:fldCharType="end"/>
      </w:r>
    </w:p>
    <w:p w:rsidR="008F1C29" w:rsidRDefault="008F1C29">
      <w:pPr>
        <w:pStyle w:val="TOC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Decomposition / Sub Systems</w:t>
      </w:r>
      <w:r>
        <w:rPr>
          <w:noProof/>
        </w:rPr>
        <w:tab/>
      </w:r>
      <w:r>
        <w:rPr>
          <w:noProof/>
        </w:rPr>
        <w:fldChar w:fldCharType="begin"/>
      </w:r>
      <w:r>
        <w:rPr>
          <w:noProof/>
        </w:rPr>
        <w:instrText xml:space="preserve"> PAGEREF _Toc406065412 \h </w:instrText>
      </w:r>
      <w:r>
        <w:rPr>
          <w:noProof/>
        </w:rPr>
      </w:r>
      <w:r>
        <w:rPr>
          <w:noProof/>
        </w:rPr>
        <w:fldChar w:fldCharType="separate"/>
      </w:r>
      <w:r>
        <w:rPr>
          <w:noProof/>
        </w:rPr>
        <w:t>7</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Configuration Manager</w:t>
      </w:r>
      <w:r>
        <w:rPr>
          <w:noProof/>
        </w:rPr>
        <w:tab/>
      </w:r>
      <w:r>
        <w:rPr>
          <w:noProof/>
        </w:rPr>
        <w:fldChar w:fldCharType="begin"/>
      </w:r>
      <w:r>
        <w:rPr>
          <w:noProof/>
        </w:rPr>
        <w:instrText xml:space="preserve"> PAGEREF _Toc406065413 \h </w:instrText>
      </w:r>
      <w:r>
        <w:rPr>
          <w:noProof/>
        </w:rPr>
      </w:r>
      <w:r>
        <w:rPr>
          <w:noProof/>
        </w:rPr>
        <w:fldChar w:fldCharType="separate"/>
      </w:r>
      <w:r>
        <w:rPr>
          <w:noProof/>
        </w:rPr>
        <w:t>7</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User Registration</w:t>
      </w:r>
      <w:r>
        <w:rPr>
          <w:noProof/>
        </w:rPr>
        <w:tab/>
      </w:r>
      <w:r>
        <w:rPr>
          <w:noProof/>
        </w:rPr>
        <w:fldChar w:fldCharType="begin"/>
      </w:r>
      <w:r>
        <w:rPr>
          <w:noProof/>
        </w:rPr>
        <w:instrText xml:space="preserve"> PAGEREF _Toc406065414 \h </w:instrText>
      </w:r>
      <w:r>
        <w:rPr>
          <w:noProof/>
        </w:rPr>
      </w:r>
      <w:r>
        <w:rPr>
          <w:noProof/>
        </w:rPr>
        <w:fldChar w:fldCharType="separate"/>
      </w:r>
      <w:r>
        <w:rPr>
          <w:noProof/>
        </w:rPr>
        <w:t>8</w:t>
      </w:r>
      <w:r>
        <w:rPr>
          <w:noProof/>
        </w:rPr>
        <w:fldChar w:fldCharType="end"/>
      </w:r>
    </w:p>
    <w:p w:rsidR="008F1C29" w:rsidRDefault="008F1C29">
      <w:pPr>
        <w:pStyle w:val="TOC2"/>
        <w:tabs>
          <w:tab w:val="left" w:pos="720"/>
        </w:tabs>
        <w:rPr>
          <w:rFonts w:asciiTheme="minorHAnsi" w:eastAsiaTheme="minorEastAsia" w:hAnsiTheme="minorHAnsi" w:cstheme="minorBidi"/>
          <w:b w:val="0"/>
          <w:noProof/>
          <w:sz w:val="22"/>
          <w:szCs w:val="22"/>
        </w:rPr>
      </w:pPr>
      <w:r>
        <w:rPr>
          <w:noProof/>
        </w:rPr>
        <w:t>5.3</w:t>
      </w:r>
      <w:r>
        <w:rPr>
          <w:rFonts w:asciiTheme="minorHAnsi" w:eastAsiaTheme="minorEastAsia" w:hAnsiTheme="minorHAnsi" w:cstheme="minorBidi"/>
          <w:b w:val="0"/>
          <w:noProof/>
          <w:sz w:val="22"/>
          <w:szCs w:val="22"/>
        </w:rPr>
        <w:tab/>
      </w:r>
      <w:r>
        <w:rPr>
          <w:noProof/>
        </w:rPr>
        <w:t>Product Registration</w:t>
      </w:r>
      <w:r>
        <w:rPr>
          <w:noProof/>
        </w:rPr>
        <w:tab/>
      </w:r>
      <w:r>
        <w:rPr>
          <w:noProof/>
        </w:rPr>
        <w:fldChar w:fldCharType="begin"/>
      </w:r>
      <w:r>
        <w:rPr>
          <w:noProof/>
        </w:rPr>
        <w:instrText xml:space="preserve"> PAGEREF _Toc406065415 \h </w:instrText>
      </w:r>
      <w:r>
        <w:rPr>
          <w:noProof/>
        </w:rPr>
      </w:r>
      <w:r>
        <w:rPr>
          <w:noProof/>
        </w:rPr>
        <w:fldChar w:fldCharType="separate"/>
      </w:r>
      <w:r>
        <w:rPr>
          <w:noProof/>
        </w:rPr>
        <w:t>9</w:t>
      </w:r>
      <w:r>
        <w:rPr>
          <w:noProof/>
        </w:rPr>
        <w:fldChar w:fldCharType="end"/>
      </w:r>
    </w:p>
    <w:p w:rsidR="008F1C29" w:rsidRDefault="008F1C29">
      <w:pPr>
        <w:pStyle w:val="TOC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UI/UX Design</w:t>
      </w:r>
      <w:r>
        <w:rPr>
          <w:noProof/>
        </w:rPr>
        <w:tab/>
      </w:r>
      <w:r>
        <w:rPr>
          <w:noProof/>
        </w:rPr>
        <w:fldChar w:fldCharType="begin"/>
      </w:r>
      <w:r>
        <w:rPr>
          <w:noProof/>
        </w:rPr>
        <w:instrText xml:space="preserve"> PAGEREF _Toc406065416 \h </w:instrText>
      </w:r>
      <w:r>
        <w:rPr>
          <w:noProof/>
        </w:rPr>
      </w:r>
      <w:r>
        <w:rPr>
          <w:noProof/>
        </w:rPr>
        <w:fldChar w:fldCharType="separate"/>
      </w:r>
      <w:r>
        <w:rPr>
          <w:noProof/>
        </w:rPr>
        <w:t>10</w:t>
      </w:r>
      <w:r>
        <w:rPr>
          <w:noProof/>
        </w:rPr>
        <w:fldChar w:fldCharType="end"/>
      </w:r>
    </w:p>
    <w:p w:rsidR="008F1C29" w:rsidRDefault="008F1C29">
      <w:pPr>
        <w:pStyle w:val="TOC2"/>
        <w:tabs>
          <w:tab w:val="left" w:pos="720"/>
        </w:tabs>
        <w:rPr>
          <w:noProof/>
        </w:rPr>
      </w:pPr>
      <w:r>
        <w:rPr>
          <w:noProof/>
        </w:rPr>
        <w:t>6.1</w:t>
      </w:r>
      <w:r>
        <w:rPr>
          <w:rFonts w:asciiTheme="minorHAnsi" w:eastAsiaTheme="minorEastAsia" w:hAnsiTheme="minorHAnsi" w:cstheme="minorBidi"/>
          <w:b w:val="0"/>
          <w:noProof/>
          <w:sz w:val="22"/>
          <w:szCs w:val="22"/>
        </w:rPr>
        <w:tab/>
      </w:r>
      <w:r>
        <w:rPr>
          <w:noProof/>
        </w:rPr>
        <w:t>Android Design</w:t>
      </w:r>
      <w:r>
        <w:rPr>
          <w:noProof/>
        </w:rPr>
        <w:tab/>
      </w:r>
      <w:r>
        <w:rPr>
          <w:noProof/>
        </w:rPr>
        <w:fldChar w:fldCharType="begin"/>
      </w:r>
      <w:r>
        <w:rPr>
          <w:noProof/>
        </w:rPr>
        <w:instrText xml:space="preserve"> PAGEREF _Toc406065417 \h </w:instrText>
      </w:r>
      <w:r>
        <w:rPr>
          <w:noProof/>
        </w:rPr>
      </w:r>
      <w:r>
        <w:rPr>
          <w:noProof/>
        </w:rPr>
        <w:fldChar w:fldCharType="separate"/>
      </w:r>
      <w:r>
        <w:rPr>
          <w:noProof/>
        </w:rPr>
        <w:t>10</w:t>
      </w:r>
      <w:r>
        <w:rPr>
          <w:noProof/>
        </w:rPr>
        <w:fldChar w:fldCharType="end"/>
      </w:r>
    </w:p>
    <w:p w:rsidR="0000586C" w:rsidRPr="0000586C" w:rsidRDefault="0000586C" w:rsidP="0000586C">
      <w:pPr>
        <w:pStyle w:val="TOC1"/>
        <w:tabs>
          <w:tab w:val="left" w:pos="480"/>
        </w:tabs>
        <w:rPr>
          <w:noProof/>
        </w:rPr>
      </w:pPr>
      <w:r w:rsidRPr="0000586C">
        <w:rPr>
          <w:noProof/>
        </w:rPr>
        <w:t>7. TODO List</w:t>
      </w:r>
      <w:r w:rsidR="00603BEE">
        <w:rPr>
          <w:noProof/>
        </w:rPr>
        <w:tab/>
        <w:t>12</w:t>
      </w:r>
    </w:p>
    <w:p w:rsidR="00B97147" w:rsidRDefault="00B97147" w:rsidP="00B97147">
      <w:pPr>
        <w:rPr>
          <w:rFonts w:cs="Arial"/>
          <w:b/>
          <w:caps/>
        </w:rPr>
      </w:pPr>
      <w:r w:rsidRPr="009F627A">
        <w:rPr>
          <w:rFonts w:cs="Arial"/>
          <w:b/>
          <w:caps/>
        </w:rPr>
        <w:fldChar w:fldCharType="end"/>
      </w:r>
    </w:p>
    <w:p w:rsidR="00B97147" w:rsidRDefault="00AC1829" w:rsidP="00B97147">
      <w:pPr>
        <w:rPr>
          <w:rFonts w:cs="Arial"/>
          <w:b/>
          <w:caps/>
        </w:rPr>
      </w:pPr>
      <w:r>
        <w:rPr>
          <w:rFonts w:cs="Arial"/>
          <w:b/>
          <w:caps/>
        </w:rPr>
        <w:br/>
      </w:r>
      <w:r>
        <w:rPr>
          <w:rFonts w:cs="Arial"/>
          <w:b/>
          <w:caps/>
        </w:rPr>
        <w:br/>
      </w:r>
    </w:p>
    <w:p w:rsidR="00B97147" w:rsidRPr="00107565" w:rsidRDefault="00D973BF" w:rsidP="00B97147">
      <w:pPr>
        <w:pStyle w:val="Heading1"/>
        <w:rPr>
          <w:rFonts w:cs="Arial"/>
        </w:rPr>
      </w:pPr>
      <w:bookmarkStart w:id="0" w:name="_Toc406065395"/>
      <w:r>
        <w:rPr>
          <w:rFonts w:cs="Arial"/>
        </w:rPr>
        <w:lastRenderedPageBreak/>
        <w:t>D</w:t>
      </w:r>
      <w:r w:rsidR="00B97147" w:rsidRPr="009F627A">
        <w:rPr>
          <w:rFonts w:cs="Arial"/>
        </w:rPr>
        <w:t>EFINITIONS &amp; ABBREVATIONS</w:t>
      </w:r>
      <w:bookmarkEnd w:id="0"/>
    </w:p>
    <w:tbl>
      <w:tblPr>
        <w:tblStyle w:val="TableGrid"/>
        <w:tblW w:w="0" w:type="auto"/>
        <w:tblLook w:val="04A0" w:firstRow="1" w:lastRow="0" w:firstColumn="1" w:lastColumn="0" w:noHBand="0" w:noVBand="1"/>
      </w:tblPr>
      <w:tblGrid>
        <w:gridCol w:w="2268"/>
        <w:gridCol w:w="6975"/>
      </w:tblGrid>
      <w:tr w:rsidR="00B97147" w:rsidTr="002F3B81">
        <w:tc>
          <w:tcPr>
            <w:tcW w:w="2268" w:type="dxa"/>
          </w:tcPr>
          <w:p w:rsidR="00B97147" w:rsidRDefault="00B97147" w:rsidP="002F3B81">
            <w:pPr>
              <w:rPr>
                <w:rFonts w:cs="Arial"/>
              </w:rPr>
            </w:pPr>
            <w:r>
              <w:rPr>
                <w:rFonts w:cs="Arial"/>
              </w:rPr>
              <w:t>DI</w:t>
            </w:r>
          </w:p>
        </w:tc>
        <w:tc>
          <w:tcPr>
            <w:tcW w:w="6975" w:type="dxa"/>
          </w:tcPr>
          <w:p w:rsidR="00B97147" w:rsidRDefault="00B97147" w:rsidP="002F3B81">
            <w:pPr>
              <w:rPr>
                <w:rFonts w:cs="Arial"/>
              </w:rPr>
            </w:pPr>
            <w:r>
              <w:rPr>
                <w:rFonts w:cs="Arial"/>
              </w:rPr>
              <w:t>Digital Innovation</w:t>
            </w:r>
            <w:bookmarkStart w:id="1" w:name="_GoBack"/>
            <w:bookmarkEnd w:id="1"/>
          </w:p>
        </w:tc>
      </w:tr>
      <w:tr w:rsidR="00B97147" w:rsidTr="002F3B81">
        <w:tc>
          <w:tcPr>
            <w:tcW w:w="2268" w:type="dxa"/>
          </w:tcPr>
          <w:p w:rsidR="00B97147" w:rsidRDefault="00B97147" w:rsidP="002F3B81">
            <w:pPr>
              <w:rPr>
                <w:rFonts w:cs="Arial"/>
              </w:rPr>
            </w:pPr>
            <w:r>
              <w:rPr>
                <w:rFonts w:cs="Arial"/>
              </w:rPr>
              <w:t>MVC</w:t>
            </w:r>
          </w:p>
        </w:tc>
        <w:tc>
          <w:tcPr>
            <w:tcW w:w="6975" w:type="dxa"/>
          </w:tcPr>
          <w:p w:rsidR="00B97147" w:rsidRDefault="00B97147" w:rsidP="002F3B81">
            <w:pPr>
              <w:rPr>
                <w:rFonts w:cs="Arial"/>
              </w:rPr>
            </w:pPr>
            <w:r>
              <w:rPr>
                <w:rFonts w:cs="Arial"/>
              </w:rPr>
              <w:t>Model View Controller</w:t>
            </w:r>
          </w:p>
        </w:tc>
      </w:tr>
      <w:tr w:rsidR="00D72366" w:rsidTr="002F3B81">
        <w:tc>
          <w:tcPr>
            <w:tcW w:w="2268" w:type="dxa"/>
          </w:tcPr>
          <w:p w:rsidR="00D72366" w:rsidRDefault="00D72366" w:rsidP="002F3B81">
            <w:pPr>
              <w:rPr>
                <w:rFonts w:cs="Arial"/>
              </w:rPr>
            </w:pPr>
            <w:r>
              <w:rPr>
                <w:rFonts w:cs="Arial"/>
              </w:rPr>
              <w:t>CDLS</w:t>
            </w:r>
          </w:p>
        </w:tc>
        <w:tc>
          <w:tcPr>
            <w:tcW w:w="6975" w:type="dxa"/>
          </w:tcPr>
          <w:p w:rsidR="00D72366" w:rsidRDefault="00D72366" w:rsidP="002F3B81">
            <w:pPr>
              <w:rPr>
                <w:rFonts w:cs="Arial"/>
              </w:rPr>
            </w:pPr>
            <w:r>
              <w:rPr>
                <w:rFonts w:cs="Arial"/>
              </w:rPr>
              <w:t>Contact Data Lookup service</w:t>
            </w:r>
          </w:p>
        </w:tc>
      </w:tr>
    </w:tbl>
    <w:p w:rsidR="00B97147" w:rsidRPr="009F627A" w:rsidRDefault="00B97147" w:rsidP="00B97147">
      <w:pPr>
        <w:rPr>
          <w:rFonts w:cs="Arial"/>
        </w:rPr>
      </w:pPr>
    </w:p>
    <w:p w:rsidR="00B97147" w:rsidRPr="009F627A" w:rsidRDefault="00B97147" w:rsidP="00B97147">
      <w:pPr>
        <w:pStyle w:val="Heading1"/>
        <w:rPr>
          <w:rFonts w:cs="Arial"/>
        </w:rPr>
      </w:pPr>
      <w:bookmarkStart w:id="2" w:name="_Toc364069857"/>
      <w:bookmarkStart w:id="3" w:name="_Toc364069951"/>
      <w:bookmarkStart w:id="4" w:name="_Toc364070065"/>
      <w:bookmarkStart w:id="5" w:name="_Toc364070108"/>
      <w:bookmarkStart w:id="6" w:name="_Toc364070150"/>
      <w:bookmarkStart w:id="7" w:name="_Toc364131929"/>
      <w:bookmarkStart w:id="8" w:name="_Toc364133095"/>
      <w:bookmarkStart w:id="9" w:name="_Toc364133387"/>
      <w:bookmarkStart w:id="10" w:name="_Toc364140007"/>
      <w:bookmarkStart w:id="11" w:name="_Toc375657134"/>
      <w:bookmarkStart w:id="12" w:name="_Toc393187360"/>
      <w:bookmarkStart w:id="13" w:name="_Toc406065396"/>
      <w:r w:rsidRPr="009F627A">
        <w:rPr>
          <w:rFonts w:cs="Arial"/>
        </w:rPr>
        <w:t>INTRODUCTION</w:t>
      </w:r>
      <w:bookmarkEnd w:id="2"/>
      <w:bookmarkEnd w:id="3"/>
      <w:bookmarkEnd w:id="4"/>
      <w:bookmarkEnd w:id="5"/>
      <w:bookmarkEnd w:id="6"/>
      <w:bookmarkEnd w:id="7"/>
      <w:bookmarkEnd w:id="8"/>
      <w:bookmarkEnd w:id="9"/>
      <w:bookmarkEnd w:id="10"/>
      <w:bookmarkEnd w:id="11"/>
      <w:bookmarkEnd w:id="12"/>
      <w:bookmarkEnd w:id="13"/>
    </w:p>
    <w:p w:rsidR="00B97147" w:rsidRPr="00DA6E77" w:rsidRDefault="00B97147" w:rsidP="00B97147">
      <w:pPr>
        <w:jc w:val="both"/>
        <w:rPr>
          <w:rFonts w:cs="Arial"/>
        </w:rPr>
      </w:pPr>
      <w:r w:rsidRPr="00DA6E77">
        <w:rPr>
          <w:rFonts w:cs="Arial"/>
        </w:rPr>
        <w:t xml:space="preserve">This document provides </w:t>
      </w:r>
      <w:r w:rsidR="008435AE">
        <w:rPr>
          <w:rFonts w:cs="Arial"/>
        </w:rPr>
        <w:t>architectural</w:t>
      </w:r>
      <w:r>
        <w:rPr>
          <w:rFonts w:cs="Arial"/>
        </w:rPr>
        <w:t xml:space="preserve"> and </w:t>
      </w:r>
      <w:r w:rsidRPr="00DA6E77">
        <w:rPr>
          <w:rFonts w:cs="Arial"/>
        </w:rPr>
        <w:t xml:space="preserve">top level design for </w:t>
      </w:r>
      <w:r w:rsidR="008435AE">
        <w:rPr>
          <w:rFonts w:cs="Arial"/>
        </w:rPr>
        <w:t xml:space="preserve">Digital Care application (termed as </w:t>
      </w:r>
      <w:r>
        <w:rPr>
          <w:rFonts w:cs="Arial"/>
        </w:rPr>
        <w:t>library</w:t>
      </w:r>
      <w:r w:rsidR="008435AE">
        <w:rPr>
          <w:rFonts w:cs="Arial"/>
        </w:rPr>
        <w:t xml:space="preserve"> as well)</w:t>
      </w:r>
      <w:r>
        <w:rPr>
          <w:rFonts w:cs="Arial"/>
        </w:rPr>
        <w:t xml:space="preserve"> developed on Android</w:t>
      </w:r>
      <w:r w:rsidR="0021037A">
        <w:rPr>
          <w:rFonts w:cs="Arial"/>
        </w:rPr>
        <w:t xml:space="preserve"> and iOS</w:t>
      </w:r>
      <w:r w:rsidRPr="00DA6E77">
        <w:rPr>
          <w:rFonts w:cs="Arial"/>
        </w:rPr>
        <w:t xml:space="preserve">. The various building blocks of the application are depicted in the document. </w:t>
      </w:r>
    </w:p>
    <w:p w:rsidR="00B97147" w:rsidRPr="009F627A" w:rsidRDefault="00B97147" w:rsidP="00B97147">
      <w:pPr>
        <w:pStyle w:val="Heading2"/>
        <w:rPr>
          <w:rFonts w:cs="Arial"/>
        </w:rPr>
      </w:pPr>
      <w:bookmarkStart w:id="14" w:name="_Toc363901869"/>
      <w:bookmarkStart w:id="15" w:name="_Toc364069858"/>
      <w:bookmarkStart w:id="16" w:name="_Toc364069952"/>
      <w:bookmarkStart w:id="17" w:name="_Toc364070066"/>
      <w:bookmarkStart w:id="18" w:name="_Toc364070109"/>
      <w:bookmarkStart w:id="19" w:name="_Toc364070151"/>
      <w:bookmarkStart w:id="20" w:name="_Toc364131930"/>
      <w:bookmarkStart w:id="21" w:name="_Toc364133096"/>
      <w:bookmarkStart w:id="22" w:name="_Toc364133388"/>
      <w:bookmarkStart w:id="23" w:name="_Toc364140008"/>
      <w:bookmarkStart w:id="24" w:name="_Toc375657135"/>
      <w:bookmarkStart w:id="25" w:name="_Toc393187361"/>
      <w:bookmarkStart w:id="26" w:name="_Toc406065397"/>
      <w:bookmarkEnd w:id="14"/>
      <w:r w:rsidRPr="009F627A">
        <w:rPr>
          <w:rFonts w:cs="Arial"/>
        </w:rPr>
        <w:t>Purpose</w:t>
      </w:r>
      <w:bookmarkEnd w:id="15"/>
      <w:bookmarkEnd w:id="16"/>
      <w:bookmarkEnd w:id="17"/>
      <w:bookmarkEnd w:id="18"/>
      <w:bookmarkEnd w:id="19"/>
      <w:bookmarkEnd w:id="20"/>
      <w:bookmarkEnd w:id="21"/>
      <w:bookmarkEnd w:id="22"/>
      <w:bookmarkEnd w:id="23"/>
      <w:bookmarkEnd w:id="24"/>
      <w:bookmarkEnd w:id="25"/>
      <w:bookmarkEnd w:id="26"/>
    </w:p>
    <w:p w:rsidR="00B97147" w:rsidRPr="00DA6E77" w:rsidRDefault="00B97147" w:rsidP="00B97147">
      <w:pPr>
        <w:jc w:val="both"/>
        <w:rPr>
          <w:rFonts w:cs="Arial"/>
        </w:rPr>
      </w:pPr>
      <w:r w:rsidRPr="00DA6E77">
        <w:rPr>
          <w:rFonts w:cs="Arial"/>
        </w:rPr>
        <w:t>This document serves as the base document for des</w:t>
      </w:r>
      <w:r w:rsidR="003E5D8C">
        <w:rPr>
          <w:rFonts w:cs="Arial"/>
        </w:rPr>
        <w:t>igning the individual component</w:t>
      </w:r>
      <w:r w:rsidRPr="00DA6E77">
        <w:rPr>
          <w:rFonts w:cs="Arial"/>
        </w:rPr>
        <w:t xml:space="preserve"> and implementation.</w:t>
      </w:r>
    </w:p>
    <w:p w:rsidR="00B97147" w:rsidRPr="009F627A" w:rsidRDefault="00B97147" w:rsidP="00B97147">
      <w:pPr>
        <w:pStyle w:val="Heading2"/>
        <w:rPr>
          <w:rFonts w:cs="Arial"/>
        </w:rPr>
      </w:pPr>
      <w:bookmarkStart w:id="27" w:name="_Toc364069859"/>
      <w:bookmarkStart w:id="28" w:name="_Toc364069953"/>
      <w:bookmarkStart w:id="29" w:name="_Toc364070067"/>
      <w:bookmarkStart w:id="30" w:name="_Toc364070110"/>
      <w:bookmarkStart w:id="31" w:name="_Toc364070152"/>
      <w:bookmarkStart w:id="32" w:name="_Toc364131931"/>
      <w:bookmarkStart w:id="33" w:name="_Toc364133097"/>
      <w:bookmarkStart w:id="34" w:name="_Toc364133389"/>
      <w:bookmarkStart w:id="35" w:name="_Toc364140009"/>
      <w:bookmarkStart w:id="36" w:name="_Toc375657136"/>
      <w:bookmarkStart w:id="37" w:name="_Toc393187362"/>
      <w:bookmarkStart w:id="38" w:name="_Toc406065398"/>
      <w:r w:rsidRPr="009F627A">
        <w:rPr>
          <w:rFonts w:cs="Arial"/>
        </w:rPr>
        <w:t>Scope</w:t>
      </w:r>
      <w:bookmarkEnd w:id="27"/>
      <w:bookmarkEnd w:id="28"/>
      <w:bookmarkEnd w:id="29"/>
      <w:bookmarkEnd w:id="30"/>
      <w:bookmarkEnd w:id="31"/>
      <w:bookmarkEnd w:id="32"/>
      <w:bookmarkEnd w:id="33"/>
      <w:bookmarkEnd w:id="34"/>
      <w:bookmarkEnd w:id="35"/>
      <w:bookmarkEnd w:id="36"/>
      <w:bookmarkEnd w:id="37"/>
      <w:bookmarkEnd w:id="38"/>
    </w:p>
    <w:p w:rsidR="00B97147" w:rsidRPr="00561EAB" w:rsidRDefault="00B97147" w:rsidP="00B97147">
      <w:pPr>
        <w:pStyle w:val="BodyText2"/>
        <w:rPr>
          <w:rFonts w:cs="Arial"/>
          <w:i w:val="0"/>
        </w:rPr>
      </w:pPr>
      <w:r w:rsidRPr="00561EAB">
        <w:rPr>
          <w:rFonts w:cs="Arial"/>
          <w:i w:val="0"/>
        </w:rPr>
        <w:t xml:space="preserve">This document covers the design aspects of </w:t>
      </w:r>
      <w:r w:rsidR="00232FDE">
        <w:rPr>
          <w:rFonts w:cs="Arial"/>
          <w:i w:val="0"/>
        </w:rPr>
        <w:t>Digital C</w:t>
      </w:r>
      <w:r w:rsidR="001F1AC2">
        <w:rPr>
          <w:rFonts w:cs="Arial"/>
          <w:i w:val="0"/>
        </w:rPr>
        <w:t>are m</w:t>
      </w:r>
      <w:r w:rsidR="008E422E">
        <w:rPr>
          <w:rFonts w:cs="Arial"/>
          <w:i w:val="0"/>
        </w:rPr>
        <w:t>obile</w:t>
      </w:r>
      <w:r w:rsidRPr="00561EAB">
        <w:rPr>
          <w:rFonts w:cs="Arial"/>
          <w:i w:val="0"/>
        </w:rPr>
        <w:t xml:space="preserve"> </w:t>
      </w:r>
      <w:r w:rsidR="001F1AC2">
        <w:rPr>
          <w:rFonts w:cs="Arial"/>
          <w:i w:val="0"/>
        </w:rPr>
        <w:t>a</w:t>
      </w:r>
      <w:r w:rsidR="008E422E">
        <w:rPr>
          <w:rFonts w:cs="Arial"/>
          <w:i w:val="0"/>
        </w:rPr>
        <w:t>pp</w:t>
      </w:r>
      <w:r w:rsidRPr="00561EAB">
        <w:rPr>
          <w:rFonts w:cs="Arial"/>
          <w:i w:val="0"/>
        </w:rPr>
        <w:t xml:space="preserve">. </w:t>
      </w:r>
    </w:p>
    <w:p w:rsidR="00B97147" w:rsidRPr="009F627A" w:rsidRDefault="00B97147" w:rsidP="00B97147">
      <w:pPr>
        <w:pStyle w:val="Heading2"/>
        <w:rPr>
          <w:rFonts w:cs="Arial"/>
        </w:rPr>
      </w:pPr>
      <w:bookmarkStart w:id="39" w:name="_Toc364069860"/>
      <w:bookmarkStart w:id="40" w:name="_Toc364069954"/>
      <w:bookmarkStart w:id="41" w:name="_Toc364070068"/>
      <w:bookmarkStart w:id="42" w:name="_Toc364070111"/>
      <w:bookmarkStart w:id="43" w:name="_Toc364070153"/>
      <w:bookmarkStart w:id="44" w:name="_Toc364131932"/>
      <w:bookmarkStart w:id="45" w:name="_Toc364133098"/>
      <w:bookmarkStart w:id="46" w:name="_Toc364133390"/>
      <w:bookmarkStart w:id="47" w:name="_Toc364140010"/>
      <w:bookmarkStart w:id="48" w:name="_Toc375657137"/>
      <w:bookmarkStart w:id="49" w:name="_Toc393187363"/>
      <w:bookmarkStart w:id="50" w:name="_Toc406065399"/>
      <w:r w:rsidRPr="009F627A">
        <w:rPr>
          <w:rFonts w:cs="Arial"/>
        </w:rPr>
        <w:t>Target Audience</w:t>
      </w:r>
      <w:bookmarkEnd w:id="39"/>
      <w:bookmarkEnd w:id="40"/>
      <w:bookmarkEnd w:id="41"/>
      <w:bookmarkEnd w:id="42"/>
      <w:bookmarkEnd w:id="43"/>
      <w:bookmarkEnd w:id="44"/>
      <w:bookmarkEnd w:id="45"/>
      <w:bookmarkEnd w:id="46"/>
      <w:bookmarkEnd w:id="47"/>
      <w:bookmarkEnd w:id="48"/>
      <w:bookmarkEnd w:id="49"/>
      <w:bookmarkEnd w:id="50"/>
    </w:p>
    <w:p w:rsidR="00B97147" w:rsidRDefault="00B97147" w:rsidP="00B97147">
      <w:pPr>
        <w:jc w:val="both"/>
        <w:rPr>
          <w:rFonts w:cs="Arial"/>
          <w:i/>
          <w:iCs/>
        </w:rPr>
      </w:pPr>
      <w:r>
        <w:rPr>
          <w:rFonts w:cs="Arial"/>
          <w:i/>
          <w:iCs/>
        </w:rPr>
        <w:t>PIC – DI development team</w:t>
      </w:r>
    </w:p>
    <w:p w:rsidR="00B97147" w:rsidRDefault="00B97147" w:rsidP="00B97147">
      <w:pPr>
        <w:pStyle w:val="Heading2"/>
        <w:rPr>
          <w:rFonts w:cs="Arial"/>
        </w:rPr>
      </w:pPr>
      <w:bookmarkStart w:id="51" w:name="_Toc364069862"/>
      <w:bookmarkStart w:id="52" w:name="_Toc364069956"/>
      <w:bookmarkStart w:id="53" w:name="_Toc364070070"/>
      <w:bookmarkStart w:id="54" w:name="_Toc364070112"/>
      <w:bookmarkStart w:id="55" w:name="_Toc364070154"/>
      <w:bookmarkStart w:id="56" w:name="_Toc364131933"/>
      <w:bookmarkStart w:id="57" w:name="_Toc364133099"/>
      <w:bookmarkStart w:id="58" w:name="_Toc364133391"/>
      <w:bookmarkStart w:id="59" w:name="_Toc364140011"/>
      <w:bookmarkStart w:id="60" w:name="_Toc375657138"/>
      <w:bookmarkStart w:id="61" w:name="_Toc393187364"/>
      <w:bookmarkStart w:id="62" w:name="_Toc406065400"/>
      <w:r w:rsidRPr="009F627A">
        <w:rPr>
          <w:rFonts w:cs="Arial"/>
        </w:rPr>
        <w:t>References</w:t>
      </w:r>
      <w:bookmarkEnd w:id="51"/>
      <w:bookmarkEnd w:id="52"/>
      <w:bookmarkEnd w:id="53"/>
      <w:bookmarkEnd w:id="54"/>
      <w:bookmarkEnd w:id="55"/>
      <w:bookmarkEnd w:id="56"/>
      <w:bookmarkEnd w:id="57"/>
      <w:bookmarkEnd w:id="58"/>
      <w:bookmarkEnd w:id="59"/>
      <w:bookmarkEnd w:id="60"/>
      <w:bookmarkEnd w:id="61"/>
      <w:bookmarkEnd w:id="62"/>
    </w:p>
    <w:tbl>
      <w:tblPr>
        <w:tblStyle w:val="TableGrid"/>
        <w:tblW w:w="0" w:type="auto"/>
        <w:tblLook w:val="04A0" w:firstRow="1" w:lastRow="0" w:firstColumn="1" w:lastColumn="0" w:noHBand="0" w:noVBand="1"/>
      </w:tblPr>
      <w:tblGrid>
        <w:gridCol w:w="3258"/>
        <w:gridCol w:w="5985"/>
      </w:tblGrid>
      <w:tr w:rsidR="00B97147" w:rsidTr="002F3B81">
        <w:tc>
          <w:tcPr>
            <w:tcW w:w="3258" w:type="dxa"/>
          </w:tcPr>
          <w:p w:rsidR="00B97147" w:rsidRDefault="00FA419D" w:rsidP="002F3B81">
            <w:pPr>
              <w:pStyle w:val="BodyText"/>
            </w:pPr>
            <w:r>
              <w:t>Design</w:t>
            </w:r>
          </w:p>
        </w:tc>
        <w:tc>
          <w:tcPr>
            <w:tcW w:w="5985" w:type="dxa"/>
          </w:tcPr>
          <w:p w:rsidR="00B97147" w:rsidRDefault="00FA419D" w:rsidP="002F3B81">
            <w:pPr>
              <w:pStyle w:val="BodyText"/>
            </w:pPr>
            <w:r>
              <w:t>Care in apps – design specifications v1.pdf</w:t>
            </w:r>
          </w:p>
        </w:tc>
      </w:tr>
      <w:tr w:rsidR="00B97147" w:rsidTr="002F3B81">
        <w:tc>
          <w:tcPr>
            <w:tcW w:w="3258" w:type="dxa"/>
          </w:tcPr>
          <w:p w:rsidR="00B97147" w:rsidRDefault="0039603B" w:rsidP="002F3B81">
            <w:pPr>
              <w:pStyle w:val="BodyText"/>
            </w:pPr>
            <w:r>
              <w:t>O</w:t>
            </w:r>
            <w:r w:rsidR="00FA419D">
              <w:t>verview</w:t>
            </w:r>
            <w:r w:rsidR="00772681">
              <w:t xml:space="preserve"> </w:t>
            </w:r>
            <w:r w:rsidR="009C2531">
              <w:t>–</w:t>
            </w:r>
            <w:r w:rsidR="00772681">
              <w:t xml:space="preserve"> Feature</w:t>
            </w:r>
          </w:p>
        </w:tc>
        <w:tc>
          <w:tcPr>
            <w:tcW w:w="5985" w:type="dxa"/>
          </w:tcPr>
          <w:p w:rsidR="00B97147" w:rsidRDefault="00FA419D" w:rsidP="002F3B81">
            <w:pPr>
              <w:pStyle w:val="BodyText"/>
            </w:pPr>
            <w:r>
              <w:t>Digital consumer care app functionality overview_updated.xlsx</w:t>
            </w:r>
          </w:p>
        </w:tc>
      </w:tr>
    </w:tbl>
    <w:p w:rsidR="00B97147" w:rsidRDefault="00B97147" w:rsidP="00B97147">
      <w:pPr>
        <w:pStyle w:val="BodyText"/>
      </w:pPr>
    </w:p>
    <w:p w:rsidR="00B97147" w:rsidRDefault="00B97147" w:rsidP="00B97147">
      <w:pPr>
        <w:rPr>
          <w:lang w:val="en-GB"/>
        </w:rPr>
      </w:pPr>
      <w:r>
        <w:br w:type="page"/>
      </w:r>
    </w:p>
    <w:p w:rsidR="00B97147" w:rsidRPr="009F627A" w:rsidRDefault="00B97147" w:rsidP="00B97147">
      <w:pPr>
        <w:pStyle w:val="Heading1"/>
        <w:rPr>
          <w:rFonts w:cs="Arial"/>
        </w:rPr>
      </w:pPr>
      <w:bookmarkStart w:id="63" w:name="_Toc406065401"/>
      <w:r w:rsidRPr="009F627A">
        <w:rPr>
          <w:rFonts w:cs="Arial"/>
        </w:rPr>
        <w:lastRenderedPageBreak/>
        <w:t>ARCHITECTURAL ANALYSIS</w:t>
      </w:r>
      <w:bookmarkEnd w:id="63"/>
    </w:p>
    <w:p w:rsidR="00B97147" w:rsidRDefault="00B97147" w:rsidP="00B97147">
      <w:pPr>
        <w:pStyle w:val="Heading2"/>
        <w:rPr>
          <w:rFonts w:cs="Arial"/>
        </w:rPr>
      </w:pPr>
      <w:bookmarkStart w:id="64" w:name="_Toc406065402"/>
      <w:r w:rsidRPr="009F627A">
        <w:rPr>
          <w:rFonts w:cs="Arial"/>
        </w:rPr>
        <w:t>Product Overview</w:t>
      </w:r>
      <w:bookmarkEnd w:id="64"/>
    </w:p>
    <w:p w:rsidR="00B97147" w:rsidRPr="00CD317A" w:rsidRDefault="00EF122D" w:rsidP="00B97147">
      <w:pPr>
        <w:pStyle w:val="BodyText"/>
      </w:pPr>
      <w:r>
        <w:t xml:space="preserve">The main functionality of this product/library is to cater common features used across different applications. This application/library can be reused by other project </w:t>
      </w:r>
      <w:r w:rsidR="007E776F">
        <w:t>with minimal development changes.</w:t>
      </w:r>
    </w:p>
    <w:p w:rsidR="00B97147" w:rsidRPr="009F627A" w:rsidRDefault="00B97147" w:rsidP="00B97147">
      <w:pPr>
        <w:pStyle w:val="Heading2"/>
        <w:rPr>
          <w:rFonts w:cs="Arial"/>
        </w:rPr>
      </w:pPr>
      <w:bookmarkStart w:id="65" w:name="_Toc406065403"/>
      <w:r w:rsidRPr="009F627A">
        <w:rPr>
          <w:rFonts w:cs="Arial"/>
        </w:rPr>
        <w:t>System Context</w:t>
      </w:r>
      <w:bookmarkEnd w:id="65"/>
    </w:p>
    <w:p w:rsidR="00B97147" w:rsidRDefault="00B97147" w:rsidP="00EF122D">
      <w:pPr>
        <w:pStyle w:val="BodyText2"/>
        <w:rPr>
          <w:i w:val="0"/>
        </w:rPr>
      </w:pPr>
      <w:r w:rsidRPr="00A30B3B">
        <w:rPr>
          <w:i w:val="0"/>
        </w:rPr>
        <w:t xml:space="preserve">The </w:t>
      </w:r>
      <w:r>
        <w:rPr>
          <w:i w:val="0"/>
        </w:rPr>
        <w:t>following diagram</w:t>
      </w:r>
      <w:r w:rsidR="009C2531">
        <w:rPr>
          <w:i w:val="0"/>
        </w:rPr>
        <w:t xml:space="preserve"> shows the E</w:t>
      </w:r>
      <w:r w:rsidRPr="00A30B3B">
        <w:rPr>
          <w:i w:val="0"/>
        </w:rPr>
        <w:t>co</w:t>
      </w:r>
      <w:r w:rsidR="009C2531">
        <w:rPr>
          <w:i w:val="0"/>
        </w:rPr>
        <w:t>-S</w:t>
      </w:r>
      <w:r w:rsidRPr="00A30B3B">
        <w:rPr>
          <w:i w:val="0"/>
        </w:rPr>
        <w:t xml:space="preserve">ystem of </w:t>
      </w:r>
      <w:r w:rsidR="009908B0">
        <w:rPr>
          <w:i w:val="0"/>
        </w:rPr>
        <w:t>Digital C</w:t>
      </w:r>
      <w:r w:rsidR="00EF122D">
        <w:rPr>
          <w:i w:val="0"/>
        </w:rPr>
        <w:t>are application</w:t>
      </w:r>
      <w:r w:rsidRPr="00A30B3B">
        <w:rPr>
          <w:i w:val="0"/>
        </w:rPr>
        <w:t xml:space="preserve">. </w:t>
      </w:r>
    </w:p>
    <w:p w:rsidR="00EF122D" w:rsidRPr="00A30B3B" w:rsidRDefault="00C30434" w:rsidP="00EF122D">
      <w:pPr>
        <w:pStyle w:val="BodyText2"/>
        <w:rPr>
          <w:i w:val="0"/>
        </w:rPr>
      </w:pPr>
      <w:r>
        <w:rPr>
          <w:i w:val="0"/>
        </w:rPr>
        <w:t>The Digital C</w:t>
      </w:r>
      <w:r w:rsidR="00EF122D">
        <w:rPr>
          <w:i w:val="0"/>
        </w:rPr>
        <w:t>are application will talk to different services as shown in the below picture</w:t>
      </w:r>
      <w:r w:rsidR="00F16969">
        <w:rPr>
          <w:i w:val="0"/>
        </w:rPr>
        <w:t xml:space="preserve"> (Fig. 3.2)</w:t>
      </w:r>
      <w:r w:rsidR="00EF122D">
        <w:rPr>
          <w:i w:val="0"/>
        </w:rPr>
        <w:t>.</w:t>
      </w:r>
    </w:p>
    <w:p w:rsidR="00B97147" w:rsidRDefault="00B97147" w:rsidP="00B97147">
      <w:pPr>
        <w:pStyle w:val="BodyText2"/>
        <w:jc w:val="center"/>
        <w:rPr>
          <w:ins w:id="66" w:author="Srinivasa Murthy, Kaushik Chitradurga" w:date="2014-12-08T10:38:00Z"/>
        </w:rPr>
      </w:pPr>
    </w:p>
    <w:p w:rsidR="00542782" w:rsidRDefault="00542782" w:rsidP="00B97147">
      <w:pPr>
        <w:pStyle w:val="BodyText2"/>
        <w:jc w:val="center"/>
        <w:rPr>
          <w:ins w:id="67" w:author="Srinivasa Murthy, Kaushik Chitradurga" w:date="2014-12-08T10:38:00Z"/>
        </w:rPr>
      </w:pPr>
    </w:p>
    <w:p w:rsidR="00542782" w:rsidRDefault="009B4756" w:rsidP="00B97147">
      <w:pPr>
        <w:pStyle w:val="BodyText2"/>
        <w:jc w:val="center"/>
      </w:pPr>
      <w:ins w:id="68" w:author="Srinivasa Murthy, Kaushik Chitradurga" w:date="2014-12-08T10:38:00Z">
        <w:r>
          <w:object w:dxaOrig="5796" w:dyaOrig="3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6pt;height:173.55pt" o:ole="">
              <v:imagedata r:id="rId10" o:title=""/>
            </v:shape>
            <o:OLEObject Type="Embed" ProgID="Visio.Drawing.11" ShapeID="_x0000_i1025" DrawAspect="Content" ObjectID="_1479824845" r:id="rId11"/>
          </w:object>
        </w:r>
      </w:ins>
    </w:p>
    <w:p w:rsidR="00B97147" w:rsidRDefault="00B97147" w:rsidP="00FE18AD">
      <w:pPr>
        <w:pStyle w:val="BodyText"/>
        <w:ind w:left="2160" w:firstLine="720"/>
      </w:pPr>
      <w:r>
        <w:t xml:space="preserve">Figure </w:t>
      </w:r>
      <w:r w:rsidR="00D51718">
        <w:t>3.2</w:t>
      </w:r>
      <w:r w:rsidR="00A7541D">
        <w:t>: Digital C</w:t>
      </w:r>
      <w:r w:rsidR="00543C7F">
        <w:t xml:space="preserve">are </w:t>
      </w:r>
      <w:r w:rsidR="00A7541D">
        <w:t>E</w:t>
      </w:r>
      <w:r>
        <w:t>co</w:t>
      </w:r>
      <w:r w:rsidR="00A7541D">
        <w:t>-S</w:t>
      </w:r>
      <w:r>
        <w:t>ystem</w:t>
      </w:r>
    </w:p>
    <w:p w:rsidR="00B97147" w:rsidRDefault="00B97147" w:rsidP="00B97147">
      <w:pPr>
        <w:pStyle w:val="Heading3"/>
      </w:pPr>
      <w:bookmarkStart w:id="69" w:name="_Toc390874160"/>
      <w:bookmarkStart w:id="70" w:name="_Toc406065404"/>
      <w:r>
        <w:t xml:space="preserve">App to </w:t>
      </w:r>
      <w:proofErr w:type="gramStart"/>
      <w:r w:rsidR="00542782">
        <w:t xml:space="preserve">PRX </w:t>
      </w:r>
      <w:r>
        <w:t xml:space="preserve"> communication</w:t>
      </w:r>
      <w:bookmarkEnd w:id="69"/>
      <w:bookmarkEnd w:id="70"/>
      <w:proofErr w:type="gramEnd"/>
    </w:p>
    <w:p w:rsidR="005339AF" w:rsidRDefault="002D2074" w:rsidP="00B97147">
      <w:pPr>
        <w:pStyle w:val="BodyText"/>
      </w:pPr>
      <w:r>
        <w:t>Digital care application</w:t>
      </w:r>
      <w:r w:rsidR="00BB72EC">
        <w:t xml:space="preserve"> will communicate with </w:t>
      </w:r>
      <w:r w:rsidR="00A91FBC">
        <w:t xml:space="preserve">PRX </w:t>
      </w:r>
      <w:r w:rsidR="00BB72EC">
        <w:t xml:space="preserve">web services </w:t>
      </w:r>
      <w:r w:rsidR="00532F41">
        <w:t>for fetching “Contact Us”</w:t>
      </w:r>
      <w:r w:rsidR="00987C06">
        <w:t xml:space="preserve"> (CDLS API)</w:t>
      </w:r>
      <w:r w:rsidR="00532F41">
        <w:t xml:space="preserve"> information of a product and also </w:t>
      </w:r>
      <w:r w:rsidR="00F955F9">
        <w:t>for registering the product.</w:t>
      </w:r>
    </w:p>
    <w:p w:rsidR="00B97147" w:rsidRDefault="00A91FBC" w:rsidP="00B97147">
      <w:pPr>
        <w:pStyle w:val="BodyText"/>
      </w:pPr>
      <w:r>
        <w:t>The communication method used is “http”.</w:t>
      </w:r>
    </w:p>
    <w:p w:rsidR="00B97147" w:rsidRDefault="00B97147" w:rsidP="00B97147">
      <w:pPr>
        <w:pStyle w:val="Heading3"/>
      </w:pPr>
      <w:bookmarkStart w:id="71" w:name="_Toc406065405"/>
      <w:r>
        <w:t xml:space="preserve">App to </w:t>
      </w:r>
      <w:proofErr w:type="spellStart"/>
      <w:r>
        <w:t>Janrain</w:t>
      </w:r>
      <w:proofErr w:type="spellEnd"/>
      <w:r>
        <w:t xml:space="preserve"> communication</w:t>
      </w:r>
      <w:bookmarkEnd w:id="71"/>
    </w:p>
    <w:p w:rsidR="00B97147" w:rsidRDefault="00B97147" w:rsidP="00B97147">
      <w:pPr>
        <w:pStyle w:val="BodyText"/>
      </w:pPr>
      <w:proofErr w:type="spellStart"/>
      <w:r>
        <w:t>Janrain</w:t>
      </w:r>
      <w:proofErr w:type="spellEnd"/>
      <w:r>
        <w:t xml:space="preserve"> is used to user registration/login and product registration. </w:t>
      </w:r>
      <w:proofErr w:type="spellStart"/>
      <w:r>
        <w:t>Janrain</w:t>
      </w:r>
      <w:proofErr w:type="spellEnd"/>
      <w:r>
        <w:t xml:space="preserve"> provides SDK which exposes the interfaces to communicate with </w:t>
      </w:r>
      <w:proofErr w:type="spellStart"/>
      <w:r>
        <w:t>Janrain</w:t>
      </w:r>
      <w:proofErr w:type="spellEnd"/>
      <w:r>
        <w:t xml:space="preserve"> server.</w:t>
      </w:r>
    </w:p>
    <w:p w:rsidR="00A572F5" w:rsidRDefault="00A572F5" w:rsidP="00A572F5">
      <w:pPr>
        <w:pStyle w:val="Heading3"/>
      </w:pPr>
      <w:r>
        <w:t>App to Social Login communication</w:t>
      </w:r>
    </w:p>
    <w:p w:rsidR="00A572F5" w:rsidRDefault="00A572F5" w:rsidP="00B97147">
      <w:pPr>
        <w:pStyle w:val="BodyText"/>
      </w:pPr>
      <w:r>
        <w:t>Digital Care app will connect with corresponding social login SDK, authenticate the identity and register to register for the product or user can post messages as well.</w:t>
      </w:r>
    </w:p>
    <w:p w:rsidR="00D04AE3" w:rsidRDefault="00D04AE3" w:rsidP="00B97147">
      <w:pPr>
        <w:pStyle w:val="BodyText"/>
      </w:pPr>
    </w:p>
    <w:p w:rsidR="00B97147" w:rsidRPr="009F627A" w:rsidRDefault="00B97147" w:rsidP="00B97147">
      <w:pPr>
        <w:pStyle w:val="Heading2"/>
        <w:rPr>
          <w:rFonts w:cs="Arial"/>
        </w:rPr>
      </w:pPr>
      <w:bookmarkStart w:id="72" w:name="_Toc406065406"/>
      <w:r w:rsidRPr="009F627A">
        <w:rPr>
          <w:rFonts w:cs="Arial"/>
        </w:rPr>
        <w:lastRenderedPageBreak/>
        <w:t>Design Method</w:t>
      </w:r>
      <w:bookmarkEnd w:id="72"/>
    </w:p>
    <w:p w:rsidR="00B16A50" w:rsidRDefault="00B16A50" w:rsidP="00B16A50">
      <w:pPr>
        <w:pStyle w:val="BodyText"/>
      </w:pPr>
      <w:r>
        <w:t xml:space="preserve">The design used Object Oriented concepts which are supported by Android and iOS. </w:t>
      </w:r>
    </w:p>
    <w:p w:rsidR="00B16A50" w:rsidRDefault="00B16A50" w:rsidP="00B16A50">
      <w:pPr>
        <w:pStyle w:val="BodyText"/>
      </w:pPr>
      <w:r>
        <w:t>The app follows the layered approach. Following rules are enforced for how the layers interact with each other.</w:t>
      </w:r>
    </w:p>
    <w:p w:rsidR="009745CA" w:rsidRPr="003323B7" w:rsidRDefault="00B97147" w:rsidP="00B97147">
      <w:pPr>
        <w:pStyle w:val="BodyText"/>
        <w:numPr>
          <w:ilvl w:val="0"/>
          <w:numId w:val="12"/>
        </w:numPr>
      </w:pPr>
      <w:r w:rsidRPr="003323B7">
        <w:rPr>
          <w:b/>
        </w:rPr>
        <w:t>One way interaction (Top to down)</w:t>
      </w:r>
      <w:r w:rsidRPr="003323B7">
        <w:t xml:space="preserve">: </w:t>
      </w:r>
      <w:r w:rsidR="00EA1CC9" w:rsidRPr="003323B7">
        <w:t>Higher level layers can interact with layers below, but lower layers cannot interact with layers above. This is to avoid circular dependencies between layers. We will be using observer pattern to notify changes in the model back to the user interface</w:t>
      </w:r>
    </w:p>
    <w:p w:rsidR="00B97147" w:rsidRPr="00557147" w:rsidRDefault="00B97147" w:rsidP="00B97147">
      <w:pPr>
        <w:pStyle w:val="BodyText"/>
        <w:numPr>
          <w:ilvl w:val="0"/>
          <w:numId w:val="12"/>
        </w:numPr>
      </w:pPr>
      <w:r w:rsidRPr="00EA1CC9">
        <w:rPr>
          <w:b/>
        </w:rPr>
        <w:t>Strict interaction</w:t>
      </w:r>
      <w:r w:rsidRPr="0051138E">
        <w:t>:</w:t>
      </w:r>
      <w:r>
        <w:t xml:space="preserve"> Layers can only interact with layers below. This will make sure that modifications in one layer will only affect layers above.</w:t>
      </w:r>
    </w:p>
    <w:p w:rsidR="006679C3" w:rsidRDefault="00B97147" w:rsidP="006679C3">
      <w:pPr>
        <w:pStyle w:val="BodyText"/>
      </w:pPr>
      <w:r>
        <w:t xml:space="preserve">The focus of the design is to reduce </w:t>
      </w:r>
      <w:r w:rsidR="006679C3">
        <w:t>make this App/library reusable across various products.</w:t>
      </w:r>
    </w:p>
    <w:p w:rsidR="006679C3" w:rsidRDefault="006679C3" w:rsidP="006679C3">
      <w:pPr>
        <w:pStyle w:val="BodyText"/>
      </w:pPr>
      <w:r>
        <w:t>We are de-coupling the different features in the Application in order to increase the reusability and reduce the size of the application by removing unused features.</w:t>
      </w:r>
      <w:r>
        <w:br w:type="page"/>
      </w:r>
    </w:p>
    <w:p w:rsidR="00B97147" w:rsidRDefault="00B97147" w:rsidP="00B97147">
      <w:pPr>
        <w:pStyle w:val="Heading1"/>
        <w:rPr>
          <w:rFonts w:cs="Arial"/>
        </w:rPr>
      </w:pPr>
      <w:bookmarkStart w:id="73" w:name="_Toc406065407"/>
      <w:r w:rsidRPr="009F627A">
        <w:rPr>
          <w:rFonts w:cs="Arial"/>
        </w:rPr>
        <w:lastRenderedPageBreak/>
        <w:t>STATIC DESIGN</w:t>
      </w:r>
      <w:bookmarkEnd w:id="73"/>
    </w:p>
    <w:p w:rsidR="00B97147" w:rsidRDefault="00B97147" w:rsidP="00B97147">
      <w:pPr>
        <w:pStyle w:val="Heading2"/>
        <w:rPr>
          <w:rFonts w:cs="Arial"/>
        </w:rPr>
      </w:pPr>
      <w:bookmarkStart w:id="74" w:name="_Toc406065408"/>
      <w:r w:rsidRPr="009F627A">
        <w:rPr>
          <w:rFonts w:cs="Arial"/>
        </w:rPr>
        <w:t>Layering Model</w:t>
      </w:r>
      <w:bookmarkEnd w:id="74"/>
    </w:p>
    <w:p w:rsidR="00B97147" w:rsidRDefault="00B97147" w:rsidP="00B97147">
      <w:pPr>
        <w:pStyle w:val="BodyText"/>
      </w:pPr>
      <w:r>
        <w:t>The figure</w:t>
      </w:r>
      <w:r w:rsidR="00D3697B">
        <w:t xml:space="preserve"> 4.1</w:t>
      </w:r>
      <w:r>
        <w:t xml:space="preserve"> below shows the top level structure of </w:t>
      </w:r>
      <w:r w:rsidR="008E422E">
        <w:t>Digital care</w:t>
      </w:r>
      <w:r>
        <w:t xml:space="preserve"> </w:t>
      </w:r>
      <w:r w:rsidR="008E422E">
        <w:t>library</w:t>
      </w:r>
      <w:r>
        <w:t>. It is a three layer architecture that conforms to MVC architecture pattern. U</w:t>
      </w:r>
      <w:r w:rsidR="008E422E">
        <w:t>ser Interface part includes either an activity or a fragment</w:t>
      </w:r>
      <w:r w:rsidR="00983855">
        <w:t xml:space="preserve"> or a </w:t>
      </w:r>
      <w:r w:rsidR="00983855" w:rsidRPr="00EC5CCE">
        <w:rPr>
          <w:b/>
        </w:rPr>
        <w:t>custom</w:t>
      </w:r>
      <w:r w:rsidR="00983855">
        <w:t xml:space="preserve"> view</w:t>
      </w:r>
      <w:r>
        <w:t>.</w:t>
      </w:r>
    </w:p>
    <w:p w:rsidR="00B97147" w:rsidRDefault="00B97147" w:rsidP="00B97147">
      <w:pPr>
        <w:pStyle w:val="BodyText"/>
      </w:pPr>
      <w:r w:rsidRPr="00CD6965">
        <w:t xml:space="preserve"> </w:t>
      </w:r>
      <w:r w:rsidR="00DA79FF">
        <w:rPr>
          <w:noProof/>
          <w:lang w:val="en-US"/>
        </w:rPr>
        <w:drawing>
          <wp:inline distT="0" distB="0" distL="0" distR="0" wp14:anchorId="14446A15" wp14:editId="1FA65A5C">
            <wp:extent cx="5727700" cy="30670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p w:rsidR="00B97147" w:rsidRDefault="00B97147" w:rsidP="00FE18AD">
      <w:pPr>
        <w:pStyle w:val="BodyText"/>
        <w:ind w:left="1440" w:firstLine="720"/>
      </w:pPr>
      <w:r>
        <w:t xml:space="preserve">Figure </w:t>
      </w:r>
      <w:r w:rsidR="00D3697B">
        <w:t>4.1</w:t>
      </w:r>
      <w:r>
        <w:t>: High level software decomposition</w:t>
      </w:r>
    </w:p>
    <w:p w:rsidR="00B97147" w:rsidRDefault="00B97147" w:rsidP="00B97147">
      <w:pPr>
        <w:pStyle w:val="Heading3"/>
      </w:pPr>
      <w:bookmarkStart w:id="75" w:name="_Toc406065409"/>
      <w:r>
        <w:t>View</w:t>
      </w:r>
      <w:bookmarkEnd w:id="75"/>
    </w:p>
    <w:p w:rsidR="00B97147" w:rsidRDefault="00B97147" w:rsidP="00B97147">
      <w:pPr>
        <w:pStyle w:val="BodyText"/>
      </w:pPr>
      <w:r>
        <w:t xml:space="preserve">View is the visual representation of data on the screen. Each screen in </w:t>
      </w:r>
      <w:r w:rsidR="001534B1">
        <w:t>Digital Care app/library is considered as view or fragment or activity.</w:t>
      </w:r>
    </w:p>
    <w:p w:rsidR="00B97147" w:rsidRDefault="001534B1" w:rsidP="00B97147">
      <w:pPr>
        <w:pStyle w:val="Heading3"/>
      </w:pPr>
      <w:bookmarkStart w:id="76" w:name="_Toc406065410"/>
      <w:r>
        <w:t>Controller</w:t>
      </w:r>
      <w:bookmarkEnd w:id="76"/>
    </w:p>
    <w:p w:rsidR="00B97147" w:rsidRDefault="00CA1F7B" w:rsidP="00B97147">
      <w:pPr>
        <w:pStyle w:val="BodyText"/>
      </w:pPr>
      <w:r>
        <w:t xml:space="preserve">Controller </w:t>
      </w:r>
      <w:r w:rsidR="00312453">
        <w:t>does</w:t>
      </w:r>
      <w:r>
        <w:t xml:space="preserve"> </w:t>
      </w:r>
      <w:r w:rsidR="008571A6">
        <w:t>d</w:t>
      </w:r>
      <w:r>
        <w:t>ata handling between the view and the model.</w:t>
      </w:r>
    </w:p>
    <w:p w:rsidR="00B97147" w:rsidRDefault="00B97147" w:rsidP="00B97147">
      <w:pPr>
        <w:pStyle w:val="Heading3"/>
      </w:pPr>
      <w:bookmarkStart w:id="77" w:name="_Toc406065411"/>
      <w:r>
        <w:t>Model</w:t>
      </w:r>
      <w:bookmarkEnd w:id="77"/>
    </w:p>
    <w:p w:rsidR="00B97147" w:rsidRDefault="00B97147" w:rsidP="00B97147">
      <w:pPr>
        <w:pStyle w:val="BodyText"/>
      </w:pPr>
      <w:r>
        <w:t>Model is the layer that consists of data</w:t>
      </w:r>
      <w:r w:rsidR="001D4FF2">
        <w:t>.</w:t>
      </w:r>
      <w:r>
        <w:t xml:space="preserve"> </w:t>
      </w:r>
    </w:p>
    <w:p w:rsidR="00B97147" w:rsidRDefault="00B97147" w:rsidP="00B97147">
      <w:pPr>
        <w:rPr>
          <w:lang w:val="en-GB"/>
        </w:rPr>
      </w:pPr>
      <w:r>
        <w:br w:type="page"/>
      </w:r>
    </w:p>
    <w:p w:rsidR="00B97147" w:rsidRDefault="00B97147" w:rsidP="00B97147">
      <w:pPr>
        <w:pStyle w:val="Heading1"/>
      </w:pPr>
      <w:bookmarkStart w:id="78" w:name="_Toc406065412"/>
      <w:r w:rsidRPr="009F627A">
        <w:lastRenderedPageBreak/>
        <w:t>Decomposition / Sub Systems</w:t>
      </w:r>
      <w:bookmarkEnd w:id="78"/>
    </w:p>
    <w:p w:rsidR="00B97147" w:rsidRDefault="00B97147" w:rsidP="00901877">
      <w:r>
        <w:t>The layered design is decomposed into following major paradigms.</w:t>
      </w:r>
    </w:p>
    <w:p w:rsidR="00B97147" w:rsidRDefault="003E76C9" w:rsidP="00CC7CDA">
      <w:pPr>
        <w:pStyle w:val="Heading2"/>
      </w:pPr>
      <w:bookmarkStart w:id="79" w:name="_Toc406065413"/>
      <w:r>
        <w:t>Configuration Manager</w:t>
      </w:r>
      <w:bookmarkEnd w:id="79"/>
    </w:p>
    <w:p w:rsidR="00AC79C9" w:rsidRPr="00F3048D" w:rsidRDefault="00AC79C9" w:rsidP="00F3048D">
      <w:r w:rsidRPr="00F3048D">
        <w:t>Below picture</w:t>
      </w:r>
      <w:r w:rsidR="00A01155" w:rsidRPr="00F3048D">
        <w:t xml:space="preserve"> (Fig 5.1</w:t>
      </w:r>
      <w:r w:rsidR="00B2234C" w:rsidRPr="00F3048D">
        <w:t>)</w:t>
      </w:r>
      <w:r w:rsidRPr="00F3048D">
        <w:t xml:space="preserve"> depicts how the configuration manager interacts with user interface.</w:t>
      </w:r>
    </w:p>
    <w:p w:rsidR="00AC79C9" w:rsidRPr="00F3048D" w:rsidRDefault="00AC79C9" w:rsidP="00F3048D"/>
    <w:p w:rsidR="00AC79C9" w:rsidRPr="00F3048D" w:rsidRDefault="00AC79C9" w:rsidP="00F3048D">
      <w:r w:rsidRPr="00F3048D">
        <w:t xml:space="preserve">Configuration Manager is </w:t>
      </w:r>
      <w:proofErr w:type="gramStart"/>
      <w:r w:rsidRPr="00F3048D">
        <w:t xml:space="preserve">a </w:t>
      </w:r>
      <w:r w:rsidR="000B6FD1" w:rsidRPr="00F3048D">
        <w:t xml:space="preserve"> static</w:t>
      </w:r>
      <w:proofErr w:type="gramEnd"/>
      <w:r w:rsidR="000B6FD1" w:rsidRPr="00F3048D">
        <w:t xml:space="preserve"> </w:t>
      </w:r>
      <w:r w:rsidRPr="00F3048D">
        <w:t>class which will have the Application configuration</w:t>
      </w:r>
      <w:r w:rsidR="00910EBA" w:rsidRPr="00F3048D">
        <w:t xml:space="preserve"> model</w:t>
      </w:r>
      <w:r w:rsidRPr="00F3048D">
        <w:t xml:space="preserve">. </w:t>
      </w:r>
    </w:p>
    <w:p w:rsidR="00DE60F5" w:rsidRPr="00F3048D" w:rsidRDefault="00DE60F5" w:rsidP="00F3048D">
      <w:r w:rsidRPr="00F3048D">
        <w:t>Digital care library/APP will have an XML or a JSON file stored in the assets folder or project folder.</w:t>
      </w:r>
    </w:p>
    <w:p w:rsidR="00910EBA" w:rsidRDefault="00910EBA" w:rsidP="00F3048D">
      <w:pPr>
        <w:rPr>
          <w:ins w:id="80" w:author="Srinivasa Murthy, Kaushik Chitradurga" w:date="2014-12-08T16:15:00Z"/>
        </w:rPr>
      </w:pPr>
      <w:r w:rsidRPr="00F3048D">
        <w:t>User interface will talk to Configuration Manager to get the APP configuration model.</w:t>
      </w:r>
    </w:p>
    <w:p w:rsidR="005061D7" w:rsidRDefault="005061D7" w:rsidP="00F3048D"/>
    <w:p w:rsidR="005061D7" w:rsidRPr="00F3048D" w:rsidRDefault="005061D7" w:rsidP="00F3048D"/>
    <w:p w:rsidR="0086435E" w:rsidRDefault="005061D7" w:rsidP="00B2234C">
      <w:pPr>
        <w:pStyle w:val="BodyText"/>
        <w:rPr>
          <w:sz w:val="20"/>
        </w:rPr>
      </w:pPr>
      <w:r>
        <w:t xml:space="preserve">                 </w:t>
      </w:r>
      <w:ins w:id="81" w:author="Srinivasa Murthy, Kaushik Chitradurga" w:date="2014-12-08T10:51:00Z">
        <w:r w:rsidR="001B4D4E">
          <w:object w:dxaOrig="7120" w:dyaOrig="4764">
            <v:shape id="_x0000_i1026" type="#_x0000_t75" style="width:355.95pt;height:238.25pt" o:ole="">
              <v:imagedata r:id="rId13" o:title=""/>
            </v:shape>
            <o:OLEObject Type="Embed" ProgID="Visio.Drawing.11" ShapeID="_x0000_i1026" DrawAspect="Content" ObjectID="_1479824846" r:id="rId14"/>
          </w:object>
        </w:r>
      </w:ins>
      <w:r w:rsidR="00B2234C" w:rsidRPr="008D0700">
        <w:rPr>
          <w:sz w:val="18"/>
        </w:rPr>
        <w:t xml:space="preserve">                                                   </w:t>
      </w:r>
      <w:ins w:id="82" w:author="Srinivasa Murthy, Kaushik Chitradurga" w:date="2014-12-08T16:16:00Z">
        <w:r>
          <w:rPr>
            <w:sz w:val="18"/>
          </w:rPr>
          <w:t xml:space="preserve">      </w:t>
        </w:r>
      </w:ins>
      <w:r w:rsidR="00A01155" w:rsidRPr="008D0700">
        <w:rPr>
          <w:sz w:val="18"/>
        </w:rPr>
        <w:t>Fig 5.1</w:t>
      </w:r>
      <w:r w:rsidR="002E202C" w:rsidRPr="008D0700">
        <w:rPr>
          <w:sz w:val="18"/>
        </w:rPr>
        <w:t>:</w:t>
      </w:r>
      <w:r w:rsidR="002E202C">
        <w:rPr>
          <w:sz w:val="20"/>
        </w:rPr>
        <w:t xml:space="preserve"> </w:t>
      </w:r>
      <w:r w:rsidR="002E202C" w:rsidRPr="008D0700">
        <w:rPr>
          <w:sz w:val="18"/>
        </w:rPr>
        <w:t>App level Configuration Handling Flow</w:t>
      </w:r>
    </w:p>
    <w:p w:rsidR="007D4FE9" w:rsidRDefault="007D4FE9" w:rsidP="00B2234C">
      <w:pPr>
        <w:pStyle w:val="BodyText"/>
        <w:rPr>
          <w:sz w:val="20"/>
        </w:rPr>
      </w:pPr>
    </w:p>
    <w:p w:rsidR="006512EF" w:rsidRDefault="006512EF" w:rsidP="00B2234C">
      <w:pPr>
        <w:pStyle w:val="BodyText"/>
        <w:rPr>
          <w:sz w:val="20"/>
        </w:rPr>
      </w:pPr>
    </w:p>
    <w:p w:rsidR="00AD04DA" w:rsidRPr="00F3048D" w:rsidRDefault="00AD04DA" w:rsidP="00AD04DA">
      <w:pPr>
        <w:pStyle w:val="BodyText"/>
        <w:rPr>
          <w:szCs w:val="24"/>
        </w:rPr>
      </w:pPr>
      <w:r w:rsidRPr="00F3048D">
        <w:rPr>
          <w:szCs w:val="24"/>
        </w:rPr>
        <w:t xml:space="preserve">Examples file of configuration </w:t>
      </w:r>
      <w:proofErr w:type="spellStart"/>
      <w:r w:rsidRPr="00F3048D">
        <w:rPr>
          <w:szCs w:val="24"/>
        </w:rPr>
        <w:t>json</w:t>
      </w:r>
      <w:proofErr w:type="spellEnd"/>
    </w:p>
    <w:p w:rsidR="00AD04DA" w:rsidRPr="00F3048D" w:rsidRDefault="00AD04DA" w:rsidP="00AD04DA">
      <w:pPr>
        <w:pStyle w:val="BodyText"/>
        <w:rPr>
          <w:szCs w:val="24"/>
        </w:rPr>
      </w:pPr>
      <w:r w:rsidRPr="00F3048D">
        <w:rPr>
          <w:szCs w:val="24"/>
        </w:rPr>
        <w:t>{</w:t>
      </w:r>
    </w:p>
    <w:p w:rsidR="00AD04DA" w:rsidRPr="00F3048D" w:rsidRDefault="00AD04DA" w:rsidP="00AD04DA">
      <w:pPr>
        <w:pStyle w:val="BodyText"/>
        <w:rPr>
          <w:szCs w:val="24"/>
        </w:rPr>
      </w:pPr>
      <w:r w:rsidRPr="00F3048D">
        <w:rPr>
          <w:szCs w:val="24"/>
        </w:rPr>
        <w:t>“</w:t>
      </w:r>
      <w:proofErr w:type="spellStart"/>
      <w:proofErr w:type="gramStart"/>
      <w:r w:rsidRPr="00F3048D">
        <w:rPr>
          <w:szCs w:val="24"/>
        </w:rPr>
        <w:t>appconfiguration</w:t>
      </w:r>
      <w:proofErr w:type="spellEnd"/>
      <w:proofErr w:type="gramEnd"/>
      <w:r w:rsidRPr="00F3048D">
        <w:rPr>
          <w:szCs w:val="24"/>
        </w:rPr>
        <w:t>” : {</w:t>
      </w:r>
    </w:p>
    <w:p w:rsidR="00AD04DA" w:rsidRPr="00F3048D" w:rsidRDefault="00AD04DA" w:rsidP="00AD04DA">
      <w:pPr>
        <w:pStyle w:val="BodyText"/>
        <w:rPr>
          <w:szCs w:val="24"/>
        </w:rPr>
      </w:pPr>
      <w:r w:rsidRPr="00F3048D">
        <w:rPr>
          <w:szCs w:val="24"/>
        </w:rPr>
        <w:tab/>
        <w:t>“</w:t>
      </w:r>
      <w:proofErr w:type="spellStart"/>
      <w:proofErr w:type="gramStart"/>
      <w:r w:rsidRPr="00F3048D">
        <w:rPr>
          <w:szCs w:val="24"/>
        </w:rPr>
        <w:t>featurelist</w:t>
      </w:r>
      <w:proofErr w:type="spellEnd"/>
      <w:proofErr w:type="gramEnd"/>
      <w:r w:rsidRPr="00F3048D">
        <w:rPr>
          <w:szCs w:val="24"/>
        </w:rPr>
        <w:t xml:space="preserve">”: [“contact </w:t>
      </w:r>
      <w:proofErr w:type="spellStart"/>
      <w:r w:rsidRPr="00F3048D">
        <w:rPr>
          <w:szCs w:val="24"/>
        </w:rPr>
        <w:t>us”,”product</w:t>
      </w:r>
      <w:proofErr w:type="spellEnd"/>
      <w:r w:rsidRPr="00F3048D">
        <w:rPr>
          <w:szCs w:val="24"/>
        </w:rPr>
        <w:t xml:space="preserve"> registration”,”</w:t>
      </w:r>
      <w:proofErr w:type="spellStart"/>
      <w:r w:rsidRPr="00F3048D">
        <w:rPr>
          <w:szCs w:val="24"/>
        </w:rPr>
        <w:t>faq</w:t>
      </w:r>
      <w:proofErr w:type="spellEnd"/>
      <w:r w:rsidRPr="00F3048D">
        <w:rPr>
          <w:szCs w:val="24"/>
        </w:rPr>
        <w:t>”,”locate us”],</w:t>
      </w:r>
    </w:p>
    <w:p w:rsidR="00AD04DA" w:rsidRPr="00F3048D" w:rsidRDefault="00AD04DA" w:rsidP="00AD04DA">
      <w:pPr>
        <w:pStyle w:val="BodyText"/>
        <w:rPr>
          <w:szCs w:val="24"/>
        </w:rPr>
      </w:pPr>
      <w:r w:rsidRPr="00F3048D">
        <w:rPr>
          <w:szCs w:val="24"/>
        </w:rPr>
        <w:tab/>
        <w:t>“</w:t>
      </w:r>
      <w:proofErr w:type="spellStart"/>
      <w:r w:rsidRPr="00F3048D">
        <w:rPr>
          <w:szCs w:val="24"/>
        </w:rPr>
        <w:t>ratethisappurl</w:t>
      </w:r>
      <w:proofErr w:type="spellEnd"/>
      <w:r w:rsidRPr="00F3048D">
        <w:rPr>
          <w:szCs w:val="24"/>
        </w:rPr>
        <w:t>”:”</w:t>
      </w:r>
      <w:r w:rsidRPr="007521BE">
        <w:rPr>
          <w:szCs w:val="24"/>
        </w:rPr>
        <w:t xml:space="preserve"> </w:t>
      </w:r>
      <w:hyperlink r:id="rId15" w:history="1">
        <w:r w:rsidRPr="00F3048D">
          <w:rPr>
            <w:rStyle w:val="Hyperlink"/>
            <w:szCs w:val="24"/>
          </w:rPr>
          <w:t>https://play.google.com/store/apps/details?id=com.philips.cl.di.dev.pa</w:t>
        </w:r>
      </w:hyperlink>
      <w:r w:rsidRPr="00F3048D">
        <w:rPr>
          <w:szCs w:val="24"/>
        </w:rPr>
        <w:t>",</w:t>
      </w:r>
    </w:p>
    <w:p w:rsidR="00AD04DA" w:rsidRPr="00F3048D" w:rsidRDefault="00AD04DA" w:rsidP="00AD04DA">
      <w:pPr>
        <w:pStyle w:val="BodyText"/>
        <w:rPr>
          <w:szCs w:val="24"/>
        </w:rPr>
      </w:pPr>
      <w:r w:rsidRPr="00F3048D">
        <w:rPr>
          <w:szCs w:val="24"/>
        </w:rPr>
        <w:tab/>
        <w:t xml:space="preserve">“product </w:t>
      </w:r>
      <w:proofErr w:type="spellStart"/>
      <w:r w:rsidRPr="00F3048D">
        <w:rPr>
          <w:szCs w:val="24"/>
        </w:rPr>
        <w:t>name”:”Smart</w:t>
      </w:r>
      <w:proofErr w:type="spellEnd"/>
      <w:r w:rsidRPr="00F3048D">
        <w:rPr>
          <w:szCs w:val="24"/>
        </w:rPr>
        <w:t xml:space="preserve"> Air”</w:t>
      </w:r>
    </w:p>
    <w:p w:rsidR="00AD04DA" w:rsidRPr="00F3048D" w:rsidRDefault="00AD04DA" w:rsidP="00AD04DA">
      <w:pPr>
        <w:pStyle w:val="BodyText"/>
        <w:ind w:firstLine="720"/>
        <w:rPr>
          <w:szCs w:val="24"/>
        </w:rPr>
      </w:pPr>
      <w:r w:rsidRPr="00F3048D">
        <w:rPr>
          <w:szCs w:val="24"/>
        </w:rPr>
        <w:t>}</w:t>
      </w:r>
    </w:p>
    <w:p w:rsidR="00AA6D74" w:rsidRPr="002B49E3" w:rsidRDefault="00AD04DA" w:rsidP="00B2234C">
      <w:pPr>
        <w:pStyle w:val="BodyText"/>
        <w:rPr>
          <w:szCs w:val="24"/>
        </w:rPr>
      </w:pPr>
      <w:r w:rsidRPr="00F3048D">
        <w:rPr>
          <w:szCs w:val="24"/>
        </w:rPr>
        <w:t>}</w:t>
      </w:r>
    </w:p>
    <w:p w:rsidR="00B97147" w:rsidRDefault="002C45DB" w:rsidP="00CC7CDA">
      <w:pPr>
        <w:pStyle w:val="Heading2"/>
      </w:pPr>
      <w:bookmarkStart w:id="83" w:name="_Toc406065414"/>
      <w:r>
        <w:lastRenderedPageBreak/>
        <w:t>User Registration</w:t>
      </w:r>
      <w:bookmarkEnd w:id="83"/>
    </w:p>
    <w:p w:rsidR="00E64875" w:rsidRPr="00B57C18" w:rsidRDefault="00267940" w:rsidP="00E64875">
      <w:pPr>
        <w:pStyle w:val="BodyText"/>
        <w:rPr>
          <w:rFonts w:cs="Arial"/>
          <w:szCs w:val="24"/>
        </w:rPr>
      </w:pPr>
      <w:r>
        <w:rPr>
          <w:rFonts w:cs="Arial"/>
          <w:szCs w:val="24"/>
        </w:rPr>
        <w:t>User Registration flow has been depicted in the below picture 5.2</w:t>
      </w:r>
      <w:r w:rsidR="00E64875" w:rsidRPr="00B57C18">
        <w:rPr>
          <w:rFonts w:cs="Arial"/>
          <w:szCs w:val="24"/>
        </w:rPr>
        <w:t>.</w:t>
      </w:r>
      <w:r w:rsidR="003F3A97" w:rsidRPr="00B57C18">
        <w:rPr>
          <w:rFonts w:cs="Arial"/>
          <w:szCs w:val="24"/>
        </w:rPr>
        <w:t xml:space="preserve"> </w:t>
      </w:r>
    </w:p>
    <w:p w:rsidR="00971ADC" w:rsidRPr="00B57C18" w:rsidRDefault="00971ADC" w:rsidP="00E64875">
      <w:pPr>
        <w:pStyle w:val="BodyText"/>
        <w:rPr>
          <w:rFonts w:cs="Arial"/>
          <w:szCs w:val="24"/>
        </w:rPr>
      </w:pPr>
      <w:r w:rsidRPr="00B57C18">
        <w:rPr>
          <w:rFonts w:cs="Arial"/>
          <w:szCs w:val="24"/>
        </w:rPr>
        <w:t>User Registration Manager will be the interface between the User interface and the Registration API.</w:t>
      </w:r>
    </w:p>
    <w:p w:rsidR="00971ADC" w:rsidRDefault="00971ADC" w:rsidP="00E64875">
      <w:pPr>
        <w:pStyle w:val="BodyText"/>
        <w:rPr>
          <w:sz w:val="20"/>
        </w:rPr>
      </w:pPr>
      <w:r w:rsidRPr="00B57C18">
        <w:rPr>
          <w:rFonts w:cs="Arial"/>
          <w:szCs w:val="24"/>
        </w:rPr>
        <w:t xml:space="preserve">User Registration manager will talk to Registration API (Horizontal component) which will internally talk to </w:t>
      </w:r>
      <w:proofErr w:type="spellStart"/>
      <w:r w:rsidRPr="00B57C18">
        <w:rPr>
          <w:rFonts w:cs="Arial"/>
          <w:szCs w:val="24"/>
        </w:rPr>
        <w:t>Janrain</w:t>
      </w:r>
      <w:proofErr w:type="spellEnd"/>
      <w:r w:rsidRPr="00B57C18">
        <w:rPr>
          <w:rFonts w:cs="Arial"/>
          <w:szCs w:val="24"/>
        </w:rPr>
        <w:t xml:space="preserve"> library. </w:t>
      </w:r>
      <w:r w:rsidR="000C7680">
        <w:rPr>
          <w:rFonts w:cs="Arial"/>
          <w:szCs w:val="24"/>
        </w:rPr>
        <w:t>Observer pattern</w:t>
      </w:r>
      <w:r w:rsidR="003F1C52" w:rsidRPr="00B57C18">
        <w:rPr>
          <w:rFonts w:cs="Arial"/>
          <w:szCs w:val="24"/>
        </w:rPr>
        <w:t xml:space="preserve"> will be used </w:t>
      </w:r>
      <w:r w:rsidRPr="00B57C18">
        <w:rPr>
          <w:rFonts w:cs="Arial"/>
          <w:szCs w:val="24"/>
        </w:rPr>
        <w:t>to talk to the upper layer</w:t>
      </w:r>
      <w:r>
        <w:rPr>
          <w:sz w:val="20"/>
        </w:rPr>
        <w:t>.</w:t>
      </w:r>
    </w:p>
    <w:p w:rsidR="00E64875" w:rsidRDefault="0002334D" w:rsidP="00E64875">
      <w:pPr>
        <w:pStyle w:val="BodyText"/>
        <w:rPr>
          <w:ins w:id="84" w:author="Srinivasa Murthy, Kaushik Chitradurga" w:date="2014-12-08T10:59:00Z"/>
        </w:rPr>
      </w:pPr>
      <w:r>
        <w:tab/>
      </w:r>
    </w:p>
    <w:p w:rsidR="004F4ECA" w:rsidRDefault="0094592B" w:rsidP="00B57C18">
      <w:pPr>
        <w:pStyle w:val="BodyText"/>
        <w:ind w:left="1440" w:firstLine="720"/>
      </w:pPr>
      <w:ins w:id="85" w:author="Srinivasa Murthy, Kaushik Chitradurga" w:date="2014-12-08T10:59:00Z">
        <w:r>
          <w:object w:dxaOrig="5124" w:dyaOrig="6024">
            <v:shape id="_x0000_i1027" type="#_x0000_t75" style="width:256.05pt;height:301.35pt" o:ole="">
              <v:imagedata r:id="rId16" o:title=""/>
            </v:shape>
            <o:OLEObject Type="Embed" ProgID="Visio.Drawing.11" ShapeID="_x0000_i1027" DrawAspect="Content" ObjectID="_1479824847" r:id="rId17"/>
          </w:object>
        </w:r>
      </w:ins>
    </w:p>
    <w:p w:rsidR="0014209C" w:rsidRPr="00FD5126" w:rsidRDefault="0014209C" w:rsidP="00083123">
      <w:pPr>
        <w:pStyle w:val="BodyText"/>
        <w:jc w:val="center"/>
        <w:rPr>
          <w:sz w:val="18"/>
        </w:rPr>
      </w:pPr>
      <w:r w:rsidRPr="00FD5126">
        <w:rPr>
          <w:sz w:val="18"/>
        </w:rPr>
        <w:t>Fig 5.2</w:t>
      </w:r>
      <w:r w:rsidR="00083123" w:rsidRPr="00FD5126">
        <w:rPr>
          <w:sz w:val="18"/>
        </w:rPr>
        <w:t xml:space="preserve"> User Registration flow</w:t>
      </w:r>
    </w:p>
    <w:p w:rsidR="00B54FBC" w:rsidRDefault="00B54FBC" w:rsidP="00E64875">
      <w:pPr>
        <w:pStyle w:val="BodyText"/>
      </w:pPr>
    </w:p>
    <w:p w:rsidR="00AB265B" w:rsidRDefault="00AB265B" w:rsidP="00E64875">
      <w:pPr>
        <w:pStyle w:val="BodyText"/>
      </w:pPr>
    </w:p>
    <w:p w:rsidR="00092945" w:rsidRDefault="00092945" w:rsidP="00E64875">
      <w:pPr>
        <w:pStyle w:val="BodyText"/>
      </w:pPr>
    </w:p>
    <w:p w:rsidR="00F3704E" w:rsidRDefault="00F3704E" w:rsidP="00E64875">
      <w:pPr>
        <w:pStyle w:val="BodyText"/>
      </w:pPr>
    </w:p>
    <w:p w:rsidR="00F3704E" w:rsidRDefault="00F3704E" w:rsidP="00E64875">
      <w:pPr>
        <w:pStyle w:val="BodyText"/>
      </w:pPr>
    </w:p>
    <w:p w:rsidR="00F3704E" w:rsidRDefault="00F3704E" w:rsidP="00E64875">
      <w:pPr>
        <w:pStyle w:val="BodyText"/>
      </w:pPr>
    </w:p>
    <w:p w:rsidR="00F3704E" w:rsidRDefault="00F3704E" w:rsidP="00E64875">
      <w:pPr>
        <w:pStyle w:val="BodyText"/>
      </w:pPr>
    </w:p>
    <w:p w:rsidR="00F3704E" w:rsidRDefault="00F3704E" w:rsidP="00E64875">
      <w:pPr>
        <w:pStyle w:val="BodyText"/>
      </w:pPr>
    </w:p>
    <w:p w:rsidR="00F3704E" w:rsidRDefault="00F3704E" w:rsidP="00E64875">
      <w:pPr>
        <w:pStyle w:val="BodyText"/>
      </w:pPr>
    </w:p>
    <w:p w:rsidR="00F3704E" w:rsidRDefault="00F3704E" w:rsidP="00E64875">
      <w:pPr>
        <w:pStyle w:val="BodyText"/>
      </w:pPr>
    </w:p>
    <w:p w:rsidR="00F3704E" w:rsidRDefault="00F3704E" w:rsidP="00E64875">
      <w:pPr>
        <w:pStyle w:val="BodyText"/>
      </w:pPr>
    </w:p>
    <w:p w:rsidR="002C45DB" w:rsidRDefault="002C45DB" w:rsidP="00CC7CDA">
      <w:pPr>
        <w:pStyle w:val="Heading2"/>
      </w:pPr>
      <w:bookmarkStart w:id="86" w:name="_Toc406065415"/>
      <w:r>
        <w:lastRenderedPageBreak/>
        <w:t>Product Registration</w:t>
      </w:r>
      <w:bookmarkEnd w:id="86"/>
    </w:p>
    <w:p w:rsidR="00061871" w:rsidRDefault="00061871" w:rsidP="00721111">
      <w:pPr>
        <w:pStyle w:val="BodyText"/>
        <w:rPr>
          <w:sz w:val="20"/>
        </w:rPr>
      </w:pPr>
    </w:p>
    <w:p w:rsidR="00061871" w:rsidRDefault="00061871" w:rsidP="00721111">
      <w:pPr>
        <w:pStyle w:val="BodyText"/>
        <w:rPr>
          <w:szCs w:val="24"/>
        </w:rPr>
      </w:pPr>
      <w:r w:rsidRPr="00B942FF">
        <w:rPr>
          <w:szCs w:val="24"/>
        </w:rPr>
        <w:t>User interface talk to Registration API</w:t>
      </w:r>
      <w:r w:rsidR="00062BD3">
        <w:rPr>
          <w:szCs w:val="24"/>
        </w:rPr>
        <w:t xml:space="preserve"> library</w:t>
      </w:r>
      <w:r w:rsidRPr="00B942FF">
        <w:rPr>
          <w:szCs w:val="24"/>
        </w:rPr>
        <w:t xml:space="preserve"> which in turn calls PRX web services (HTTP) for registering the product</w:t>
      </w:r>
      <w:r w:rsidR="0029681C" w:rsidRPr="00B942FF">
        <w:rPr>
          <w:szCs w:val="24"/>
        </w:rPr>
        <w:t xml:space="preserve"> and store the product registration information in </w:t>
      </w:r>
      <w:proofErr w:type="spellStart"/>
      <w:r w:rsidR="0029681C" w:rsidRPr="00B942FF">
        <w:rPr>
          <w:szCs w:val="24"/>
        </w:rPr>
        <w:t>Janrain</w:t>
      </w:r>
      <w:proofErr w:type="spellEnd"/>
      <w:r w:rsidR="00596C5E">
        <w:rPr>
          <w:szCs w:val="24"/>
        </w:rPr>
        <w:t>.</w:t>
      </w:r>
    </w:p>
    <w:p w:rsidR="00B54FBC" w:rsidRPr="00B54FBC" w:rsidRDefault="00596C5E" w:rsidP="00B54FBC">
      <w:pPr>
        <w:pStyle w:val="BodyText"/>
      </w:pPr>
      <w:r>
        <w:rPr>
          <w:szCs w:val="24"/>
        </w:rPr>
        <w:t>Registration API will return the success or failure back to the User interface.</w:t>
      </w:r>
    </w:p>
    <w:p w:rsidR="009A73FE" w:rsidRDefault="00B54FBC" w:rsidP="00E64875">
      <w:pPr>
        <w:pStyle w:val="BodyText"/>
        <w:ind w:left="720"/>
        <w:rPr>
          <w:ins w:id="87" w:author="Srinivasa Murthy, Kaushik Chitradurga" w:date="2014-12-08T11:01:00Z"/>
          <w:noProof/>
          <w:lang w:val="en-US"/>
        </w:rPr>
      </w:pPr>
      <w:r>
        <w:rPr>
          <w:noProof/>
          <w:lang w:val="en-US"/>
        </w:rPr>
        <w:t xml:space="preserve">         </w:t>
      </w:r>
      <w:r>
        <w:rPr>
          <w:noProof/>
          <w:lang w:val="en-US"/>
        </w:rPr>
        <w:tab/>
      </w:r>
    </w:p>
    <w:p w:rsidR="004F4ECA" w:rsidRDefault="000E27F6" w:rsidP="00B942FF">
      <w:pPr>
        <w:pStyle w:val="BodyText"/>
        <w:ind w:left="2880" w:firstLine="720"/>
        <w:rPr>
          <w:noProof/>
          <w:lang w:val="en-US"/>
        </w:rPr>
      </w:pPr>
      <w:ins w:id="88" w:author="Srinivasa Murthy, Kaushik Chitradurga" w:date="2014-12-08T16:27:00Z">
        <w:r>
          <w:object w:dxaOrig="2795" w:dyaOrig="4584">
            <v:shape id="_x0000_i1028" type="#_x0000_t75" style="width:139.55pt;height:229.35pt" o:ole="">
              <v:imagedata r:id="rId18" o:title=""/>
            </v:shape>
            <o:OLEObject Type="Embed" ProgID="Visio.Drawing.11" ShapeID="_x0000_i1028" DrawAspect="Content" ObjectID="_1479824848" r:id="rId19"/>
          </w:object>
        </w:r>
      </w:ins>
    </w:p>
    <w:p w:rsidR="00B54FBC" w:rsidRPr="008970FD" w:rsidRDefault="00B54FBC" w:rsidP="00083123">
      <w:pPr>
        <w:pStyle w:val="BodyText"/>
        <w:ind w:left="720"/>
        <w:jc w:val="center"/>
        <w:rPr>
          <w:noProof/>
          <w:sz w:val="18"/>
          <w:lang w:val="en-US"/>
        </w:rPr>
      </w:pPr>
      <w:r w:rsidRPr="008970FD">
        <w:rPr>
          <w:noProof/>
          <w:sz w:val="18"/>
          <w:lang w:val="en-US"/>
        </w:rPr>
        <w:t>Fig 5.3</w:t>
      </w:r>
      <w:r w:rsidR="00083123" w:rsidRPr="008970FD">
        <w:rPr>
          <w:noProof/>
          <w:sz w:val="18"/>
          <w:lang w:val="en-US"/>
        </w:rPr>
        <w:t xml:space="preserve"> Product Registration flow</w:t>
      </w: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D36199" w:rsidRDefault="00D36199" w:rsidP="00E64875">
      <w:pPr>
        <w:pStyle w:val="BodyText"/>
        <w:ind w:left="720"/>
        <w:rPr>
          <w:noProof/>
          <w:lang w:val="en-US"/>
        </w:rPr>
      </w:pPr>
    </w:p>
    <w:p w:rsidR="00252D82" w:rsidRDefault="00252D82" w:rsidP="00252D82">
      <w:pPr>
        <w:pStyle w:val="Heading1"/>
      </w:pPr>
      <w:bookmarkStart w:id="89" w:name="_Toc406065416"/>
      <w:r>
        <w:lastRenderedPageBreak/>
        <w:t>UI/UX Design</w:t>
      </w:r>
      <w:bookmarkEnd w:id="89"/>
    </w:p>
    <w:p w:rsidR="00252D82" w:rsidRDefault="00252D82" w:rsidP="00252D82">
      <w:pPr>
        <w:pStyle w:val="Heading2"/>
      </w:pPr>
      <w:bookmarkStart w:id="90" w:name="_Toc406065417"/>
      <w:r>
        <w:t xml:space="preserve">Android </w:t>
      </w:r>
      <w:r w:rsidR="00AC7F73">
        <w:t xml:space="preserve">/ IOS </w:t>
      </w:r>
      <w:r>
        <w:t>Design</w:t>
      </w:r>
      <w:bookmarkEnd w:id="90"/>
    </w:p>
    <w:p w:rsidR="003C3FE3" w:rsidRPr="003C7843" w:rsidRDefault="003C3FE3" w:rsidP="003C3FE3">
      <w:pPr>
        <w:pStyle w:val="BodyText"/>
        <w:ind w:left="720"/>
        <w:rPr>
          <w:szCs w:val="24"/>
        </w:rPr>
      </w:pPr>
      <w:r w:rsidRPr="003C7843">
        <w:rPr>
          <w:szCs w:val="24"/>
        </w:rPr>
        <w:t>Below diagram</w:t>
      </w:r>
      <w:r w:rsidR="006E6ED1" w:rsidRPr="003C7843">
        <w:rPr>
          <w:szCs w:val="24"/>
        </w:rPr>
        <w:t xml:space="preserve"> (Fig 6.1</w:t>
      </w:r>
      <w:r w:rsidR="006B2EF7" w:rsidRPr="003C7843">
        <w:rPr>
          <w:szCs w:val="24"/>
        </w:rPr>
        <w:t>)</w:t>
      </w:r>
      <w:r w:rsidRPr="003C7843">
        <w:rPr>
          <w:szCs w:val="24"/>
        </w:rPr>
        <w:t xml:space="preserve"> represents the UI/UX design approach for designing the screens which can be configured by a developer.</w:t>
      </w:r>
    </w:p>
    <w:p w:rsidR="00252D82" w:rsidRDefault="00252D82" w:rsidP="00252D82">
      <w:pPr>
        <w:pStyle w:val="BodyText"/>
      </w:pPr>
      <w:r>
        <w:rPr>
          <w:noProof/>
          <w:lang w:val="en-US"/>
        </w:rPr>
        <w:drawing>
          <wp:inline distT="0" distB="0" distL="0" distR="0">
            <wp:extent cx="5727700" cy="3175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175000"/>
                    </a:xfrm>
                    <a:prstGeom prst="rect">
                      <a:avLst/>
                    </a:prstGeom>
                    <a:noFill/>
                    <a:ln>
                      <a:noFill/>
                    </a:ln>
                  </pic:spPr>
                </pic:pic>
              </a:graphicData>
            </a:graphic>
          </wp:inline>
        </w:drawing>
      </w:r>
    </w:p>
    <w:p w:rsidR="00252D82" w:rsidRDefault="00114326" w:rsidP="00252D82">
      <w:pPr>
        <w:pStyle w:val="BodyText"/>
        <w:rPr>
          <w:sz w:val="18"/>
        </w:rPr>
      </w:pPr>
      <w:r>
        <w:rPr>
          <w:sz w:val="18"/>
        </w:rPr>
        <w:tab/>
      </w:r>
      <w:r>
        <w:rPr>
          <w:sz w:val="18"/>
        </w:rPr>
        <w:tab/>
      </w:r>
      <w:r>
        <w:rPr>
          <w:sz w:val="18"/>
        </w:rPr>
        <w:tab/>
      </w:r>
      <w:r>
        <w:rPr>
          <w:sz w:val="18"/>
        </w:rPr>
        <w:tab/>
        <w:t>Figure 6.1</w:t>
      </w:r>
      <w:r w:rsidR="009936A5">
        <w:rPr>
          <w:sz w:val="18"/>
        </w:rPr>
        <w:t>: Package level UI Handling Flow</w:t>
      </w:r>
    </w:p>
    <w:p w:rsidR="009936A5" w:rsidRDefault="009936A5" w:rsidP="00252D82">
      <w:pPr>
        <w:pStyle w:val="BodyText"/>
        <w:rPr>
          <w:sz w:val="18"/>
        </w:rPr>
      </w:pPr>
    </w:p>
    <w:p w:rsidR="00573656" w:rsidRPr="003C7843" w:rsidRDefault="003C3FE3" w:rsidP="00252D82">
      <w:pPr>
        <w:pStyle w:val="BodyText"/>
        <w:rPr>
          <w:szCs w:val="24"/>
        </w:rPr>
      </w:pPr>
      <w:r w:rsidRPr="003C7843">
        <w:rPr>
          <w:szCs w:val="24"/>
        </w:rPr>
        <w:t xml:space="preserve">Each product will have a support </w:t>
      </w:r>
      <w:r w:rsidR="008024C6" w:rsidRPr="003C7843">
        <w:rPr>
          <w:szCs w:val="24"/>
        </w:rPr>
        <w:t>screen;</w:t>
      </w:r>
      <w:r w:rsidRPr="003C7843">
        <w:rPr>
          <w:szCs w:val="24"/>
        </w:rPr>
        <w:t xml:space="preserve"> on click</w:t>
      </w:r>
      <w:r w:rsidR="00F006BC" w:rsidRPr="003C7843">
        <w:rPr>
          <w:szCs w:val="24"/>
        </w:rPr>
        <w:t xml:space="preserve"> of the support screen Digital C</w:t>
      </w:r>
      <w:r w:rsidRPr="003C7843">
        <w:rPr>
          <w:szCs w:val="24"/>
        </w:rPr>
        <w:t>are library will get invoked.</w:t>
      </w:r>
    </w:p>
    <w:p w:rsidR="00573656" w:rsidRPr="003C7843" w:rsidRDefault="00573656" w:rsidP="00573656">
      <w:pPr>
        <w:pStyle w:val="BodyText"/>
        <w:rPr>
          <w:szCs w:val="24"/>
        </w:rPr>
      </w:pPr>
      <w:r w:rsidRPr="003C7843">
        <w:rPr>
          <w:szCs w:val="24"/>
        </w:rPr>
        <w:t xml:space="preserve">We will be having a parent style which is defined for the application. In the parent_style.xml </w:t>
      </w:r>
      <w:r w:rsidR="00AC7F73">
        <w:rPr>
          <w:szCs w:val="24"/>
        </w:rPr>
        <w:t xml:space="preserve">or </w:t>
      </w:r>
      <w:proofErr w:type="spellStart"/>
      <w:proofErr w:type="gramStart"/>
      <w:r w:rsidR="00AC7F73">
        <w:rPr>
          <w:szCs w:val="24"/>
        </w:rPr>
        <w:t>plist</w:t>
      </w:r>
      <w:proofErr w:type="spellEnd"/>
      <w:r w:rsidR="00AC7F73">
        <w:rPr>
          <w:szCs w:val="24"/>
        </w:rPr>
        <w:t>(</w:t>
      </w:r>
      <w:proofErr w:type="gramEnd"/>
      <w:r w:rsidR="00AC7F73">
        <w:rPr>
          <w:szCs w:val="24"/>
        </w:rPr>
        <w:t xml:space="preserve">for iOS) </w:t>
      </w:r>
      <w:r w:rsidRPr="003C7843">
        <w:rPr>
          <w:szCs w:val="24"/>
        </w:rPr>
        <w:t>we specify each style for button, text view, list view and the components used in the Application.</w:t>
      </w:r>
      <w:r w:rsidR="00EE409A" w:rsidRPr="003C7843">
        <w:rPr>
          <w:szCs w:val="24"/>
        </w:rPr>
        <w:t xml:space="preserve"> </w:t>
      </w:r>
    </w:p>
    <w:p w:rsidR="000448FC" w:rsidRPr="003C7843" w:rsidRDefault="00573656" w:rsidP="00573656">
      <w:pPr>
        <w:pStyle w:val="BodyText"/>
        <w:rPr>
          <w:szCs w:val="24"/>
        </w:rPr>
      </w:pPr>
      <w:r w:rsidRPr="003C7843">
        <w:rPr>
          <w:szCs w:val="24"/>
        </w:rPr>
        <w:t>If the button style</w:t>
      </w:r>
      <w:r w:rsidR="00EE409A" w:rsidRPr="003C7843">
        <w:rPr>
          <w:szCs w:val="24"/>
        </w:rPr>
        <w:t xml:space="preserve"> (Background </w:t>
      </w:r>
      <w:proofErr w:type="spellStart"/>
      <w:r w:rsidR="00EE409A" w:rsidRPr="003C7843">
        <w:rPr>
          <w:szCs w:val="24"/>
        </w:rPr>
        <w:t>color</w:t>
      </w:r>
      <w:proofErr w:type="spellEnd"/>
      <w:r w:rsidR="00EE409A" w:rsidRPr="003C7843">
        <w:rPr>
          <w:szCs w:val="24"/>
        </w:rPr>
        <w:t xml:space="preserve"> or font) </w:t>
      </w:r>
      <w:r w:rsidRPr="003C7843">
        <w:rPr>
          <w:szCs w:val="24"/>
        </w:rPr>
        <w:t>across the application/library differs from screen to screen, then we will be having different custom styles defined for each of the screens. Each custom style will extend the parent style</w:t>
      </w:r>
      <w:r w:rsidR="000448FC" w:rsidRPr="003C7843">
        <w:rPr>
          <w:szCs w:val="24"/>
        </w:rPr>
        <w:t>. We have represented this pictorially in the below picture 6.1.1</w:t>
      </w:r>
    </w:p>
    <w:p w:rsidR="000448FC" w:rsidRDefault="000448FC" w:rsidP="00573656">
      <w:pPr>
        <w:pStyle w:val="BodyText"/>
        <w:rPr>
          <w:sz w:val="18"/>
        </w:rPr>
      </w:pPr>
    </w:p>
    <w:p w:rsidR="000448FC" w:rsidRDefault="0094592B" w:rsidP="00573656">
      <w:pPr>
        <w:pStyle w:val="BodyText"/>
        <w:rPr>
          <w:sz w:val="18"/>
        </w:rPr>
      </w:pPr>
      <w:r>
        <w:object w:dxaOrig="8590" w:dyaOrig="4899">
          <v:shape id="_x0000_i1029" type="#_x0000_t75" style="width:429.55pt;height:245.55pt" o:ole="">
            <v:imagedata r:id="rId21" o:title=""/>
          </v:shape>
          <o:OLEObject Type="Embed" ProgID="Visio.Drawing.11" ShapeID="_x0000_i1029" DrawAspect="Content" ObjectID="_1479824849" r:id="rId22"/>
        </w:object>
      </w:r>
    </w:p>
    <w:p w:rsidR="000448FC" w:rsidRDefault="000448FC" w:rsidP="00C93DC7">
      <w:pPr>
        <w:pStyle w:val="BodyText"/>
        <w:jc w:val="center"/>
        <w:rPr>
          <w:sz w:val="18"/>
        </w:rPr>
      </w:pPr>
      <w:r>
        <w:rPr>
          <w:sz w:val="18"/>
        </w:rPr>
        <w:t>Figure 6.1.1</w:t>
      </w:r>
      <w:r w:rsidR="00C93DC7">
        <w:rPr>
          <w:sz w:val="18"/>
        </w:rPr>
        <w:t xml:space="preserve"> Digital care style hierarchy</w:t>
      </w: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63150B" w:rsidRDefault="0063150B" w:rsidP="00C93DC7">
      <w:pPr>
        <w:pStyle w:val="BodyText"/>
        <w:jc w:val="center"/>
        <w:rPr>
          <w:sz w:val="18"/>
        </w:rPr>
      </w:pPr>
    </w:p>
    <w:p w:rsidR="002F03BA" w:rsidRDefault="002F03BA" w:rsidP="002F03BA">
      <w:pPr>
        <w:pStyle w:val="Heading1"/>
      </w:pPr>
      <w:r w:rsidRPr="002F03BA">
        <w:lastRenderedPageBreak/>
        <w:t xml:space="preserve">TODO </w:t>
      </w:r>
      <w:r>
        <w:t>List</w:t>
      </w:r>
    </w:p>
    <w:p w:rsidR="008717AC" w:rsidRDefault="008717AC" w:rsidP="0063150B">
      <w:pPr>
        <w:pStyle w:val="BodyText"/>
        <w:rPr>
          <w:sz w:val="18"/>
        </w:rPr>
      </w:pPr>
      <w:r>
        <w:rPr>
          <w:sz w:val="18"/>
        </w:rPr>
        <w:t>NOTE: “</w:t>
      </w:r>
      <w:r w:rsidR="00370B64">
        <w:rPr>
          <w:sz w:val="18"/>
        </w:rPr>
        <w:t xml:space="preserve">I would like to clear that this section is temporary. </w:t>
      </w:r>
      <w:r w:rsidR="00D33065">
        <w:rPr>
          <w:sz w:val="18"/>
        </w:rPr>
        <w:t>Once things are clarified and ready to release the final version then we need to remove this TODO section. This section will be helpful in order to track all the pending points</w:t>
      </w:r>
      <w:r>
        <w:rPr>
          <w:sz w:val="18"/>
        </w:rPr>
        <w:t>”</w:t>
      </w:r>
      <w:r w:rsidR="00D33065">
        <w:rPr>
          <w:sz w:val="18"/>
        </w:rPr>
        <w:t xml:space="preserve">. </w:t>
      </w:r>
      <w:r>
        <w:rPr>
          <w:sz w:val="18"/>
        </w:rPr>
        <w:br/>
      </w:r>
    </w:p>
    <w:p w:rsidR="00B536D0" w:rsidRDefault="000313D2" w:rsidP="0063150B">
      <w:pPr>
        <w:pStyle w:val="BodyText"/>
        <w:rPr>
          <w:sz w:val="18"/>
        </w:rPr>
      </w:pPr>
      <w:r>
        <w:rPr>
          <w:sz w:val="18"/>
        </w:rPr>
        <w:t>Some of the points are not clear as of now. So we decided to update this design doc as and when project grows</w:t>
      </w:r>
      <w:r w:rsidR="00B536D0">
        <w:rPr>
          <w:sz w:val="18"/>
        </w:rPr>
        <w:t>.</w:t>
      </w:r>
      <w:r>
        <w:rPr>
          <w:sz w:val="18"/>
        </w:rPr>
        <w:t xml:space="preserve"> We need to address below points:</w:t>
      </w:r>
    </w:p>
    <w:p w:rsidR="0063150B" w:rsidRPr="00370B64" w:rsidRDefault="0063150B" w:rsidP="0063150B">
      <w:pPr>
        <w:pStyle w:val="ListParagraph"/>
        <w:numPr>
          <w:ilvl w:val="0"/>
          <w:numId w:val="41"/>
        </w:numPr>
        <w:spacing w:before="0" w:beforeAutospacing="0" w:after="0" w:afterAutospacing="0"/>
        <w:contextualSpacing w:val="0"/>
        <w:rPr>
          <w:sz w:val="22"/>
        </w:rPr>
      </w:pPr>
      <w:r w:rsidRPr="00370B64">
        <w:rPr>
          <w:sz w:val="22"/>
        </w:rPr>
        <w:t>For chapter 3.2:</w:t>
      </w:r>
      <w:r w:rsidR="00B536D0" w:rsidRPr="00370B64">
        <w:rPr>
          <w:sz w:val="22"/>
        </w:rPr>
        <w:t xml:space="preserve"> </w:t>
      </w:r>
      <w:proofErr w:type="spellStart"/>
      <w:r w:rsidR="00B536D0" w:rsidRPr="00370B64">
        <w:rPr>
          <w:sz w:val="22"/>
        </w:rPr>
        <w:t>Wouters</w:t>
      </w:r>
      <w:proofErr w:type="spellEnd"/>
      <w:r w:rsidR="00B536D0" w:rsidRPr="00370B64">
        <w:rPr>
          <w:sz w:val="22"/>
        </w:rPr>
        <w:t xml:space="preserve"> and </w:t>
      </w:r>
      <w:proofErr w:type="spellStart"/>
      <w:r w:rsidR="00B536D0" w:rsidRPr="00370B64">
        <w:rPr>
          <w:sz w:val="22"/>
        </w:rPr>
        <w:t>Almar’s</w:t>
      </w:r>
      <w:proofErr w:type="spellEnd"/>
      <w:r w:rsidR="00B536D0" w:rsidRPr="00370B64">
        <w:rPr>
          <w:sz w:val="22"/>
        </w:rPr>
        <w:t xml:space="preserve"> Points</w:t>
      </w:r>
    </w:p>
    <w:p w:rsidR="0063150B" w:rsidRDefault="0063150B" w:rsidP="00086C9D">
      <w:pPr>
        <w:pStyle w:val="CommentText"/>
        <w:numPr>
          <w:ilvl w:val="1"/>
          <w:numId w:val="41"/>
        </w:numPr>
      </w:pPr>
      <w:proofErr w:type="spellStart"/>
      <w:r>
        <w:t>Pls</w:t>
      </w:r>
      <w:proofErr w:type="spellEnd"/>
      <w:r>
        <w:t xml:space="preserve"> add salesforce and ININ (interactive intelligence) and Eloqua</w:t>
      </w:r>
      <w:r w:rsidR="004C7AF6">
        <w:br/>
        <w:t xml:space="preserve">Ref(By Ritesh): </w:t>
      </w:r>
      <w:r w:rsidR="00086C9D">
        <w:br/>
      </w:r>
      <w:hyperlink r:id="rId23" w:history="1">
        <w:r w:rsidR="00086C9D" w:rsidRPr="00B27593">
          <w:rPr>
            <w:rStyle w:val="Hyperlink"/>
          </w:rPr>
          <w:t>http://www.inin.com/resources/CaseStudies/Philips-Healthcare.pdf</w:t>
        </w:r>
      </w:hyperlink>
      <w:r w:rsidR="00086C9D">
        <w:br/>
      </w:r>
    </w:p>
    <w:p w:rsidR="0063150B" w:rsidRDefault="0063150B" w:rsidP="00B536D0">
      <w:pPr>
        <w:pStyle w:val="CommentText"/>
        <w:numPr>
          <w:ilvl w:val="1"/>
          <w:numId w:val="41"/>
        </w:numPr>
      </w:pPr>
      <w:proofErr w:type="spellStart"/>
      <w:r>
        <w:t>Pls</w:t>
      </w:r>
      <w:proofErr w:type="spellEnd"/>
      <w:r>
        <w:t xml:space="preserve"> add Bazaar voice SDK (product rating)</w:t>
      </w:r>
      <w:r w:rsidR="004C7AF6">
        <w:t xml:space="preserve"> : </w:t>
      </w:r>
      <w:r w:rsidR="004C7AF6">
        <w:br/>
      </w:r>
      <w:r w:rsidR="00B536D0">
        <w:t>Ref</w:t>
      </w:r>
      <w:r w:rsidR="004C7AF6">
        <w:t>(By Ritesh)</w:t>
      </w:r>
      <w:r w:rsidR="00B536D0">
        <w:t xml:space="preserve">: </w:t>
      </w:r>
      <w:r w:rsidR="00086C9D">
        <w:br/>
      </w:r>
      <w:hyperlink r:id="rId24" w:history="1">
        <w:r w:rsidR="00086C9D" w:rsidRPr="00B27593">
          <w:rPr>
            <w:rStyle w:val="Hyperlink"/>
          </w:rPr>
          <w:t>https://developer.bazaarvoice.com/apis/conversations/mobile_sdks</w:t>
        </w:r>
      </w:hyperlink>
      <w:r w:rsidR="00086C9D">
        <w:br/>
      </w:r>
    </w:p>
    <w:p w:rsidR="0063150B" w:rsidRDefault="0063150B" w:rsidP="0063150B">
      <w:pPr>
        <w:pStyle w:val="CommentText"/>
        <w:numPr>
          <w:ilvl w:val="1"/>
          <w:numId w:val="41"/>
        </w:numPr>
      </w:pPr>
      <w:proofErr w:type="spellStart"/>
      <w:r>
        <w:t>Pls</w:t>
      </w:r>
      <w:proofErr w:type="spellEnd"/>
      <w:r>
        <w:t xml:space="preserve"> add Philips Device Cloud (</w:t>
      </w:r>
      <w:proofErr w:type="spellStart"/>
      <w:r>
        <w:t>diagnotics</w:t>
      </w:r>
      <w:proofErr w:type="spellEnd"/>
      <w:r>
        <w:t xml:space="preserve"> email and remote </w:t>
      </w:r>
      <w:proofErr w:type="spellStart"/>
      <w:r>
        <w:t>diagostics</w:t>
      </w:r>
      <w:proofErr w:type="spellEnd"/>
      <w:r>
        <w:t>)</w:t>
      </w:r>
      <w:r w:rsidR="00B536D0">
        <w:t>.</w:t>
      </w:r>
      <w:r w:rsidR="00086C9D">
        <w:br/>
        <w:t>Ref(By Ritesh):</w:t>
      </w:r>
      <w:r w:rsidR="00086C9D">
        <w:br/>
      </w:r>
      <w:hyperlink r:id="rId25" w:history="1">
        <w:r w:rsidR="00086C9D" w:rsidRPr="00B27593">
          <w:rPr>
            <w:rStyle w:val="Hyperlink"/>
          </w:rPr>
          <w:t>http://www.informationweek.com/cloud/platform-as-a-service/salesforcecom-philips-launch-digital-healthcare-platform/d/d-id/1278878</w:t>
        </w:r>
      </w:hyperlink>
    </w:p>
    <w:p w:rsidR="00B536D0" w:rsidRDefault="00B536D0" w:rsidP="00B536D0">
      <w:pPr>
        <w:pStyle w:val="CommentText"/>
      </w:pPr>
    </w:p>
    <w:p w:rsidR="00B536D0" w:rsidRDefault="00B536D0" w:rsidP="00B536D0">
      <w:pPr>
        <w:pStyle w:val="CommentText"/>
        <w:ind w:left="1440"/>
      </w:pPr>
    </w:p>
    <w:p w:rsidR="00B536D0" w:rsidRDefault="00B536D0" w:rsidP="00B536D0">
      <w:pPr>
        <w:pStyle w:val="CommentText"/>
        <w:ind w:left="1440"/>
      </w:pPr>
    </w:p>
    <w:p w:rsidR="0063150B" w:rsidRDefault="0063150B" w:rsidP="00C93DC7">
      <w:pPr>
        <w:pStyle w:val="BodyText"/>
        <w:jc w:val="center"/>
        <w:rPr>
          <w:sz w:val="18"/>
        </w:rPr>
      </w:pPr>
    </w:p>
    <w:p w:rsidR="0063150B" w:rsidRDefault="0063150B" w:rsidP="00C93DC7">
      <w:pPr>
        <w:pStyle w:val="BodyText"/>
        <w:jc w:val="center"/>
        <w:rPr>
          <w:sz w:val="18"/>
        </w:rPr>
      </w:pPr>
    </w:p>
    <w:sectPr w:rsidR="0063150B" w:rsidSect="005A384E">
      <w:headerReference w:type="default" r:id="rId26"/>
      <w:footerReference w:type="even" r:id="rId27"/>
      <w:footerReference w:type="default" r:id="rId28"/>
      <w:pgSz w:w="11907"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DDC" w:rsidRDefault="008E5DDC" w:rsidP="00B97147">
      <w:r>
        <w:separator/>
      </w:r>
    </w:p>
  </w:endnote>
  <w:endnote w:type="continuationSeparator" w:id="0">
    <w:p w:rsidR="008E5DDC" w:rsidRDefault="008E5DDC" w:rsidP="00B9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Default="00553E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rsidR="00C212CD" w:rsidRDefault="008E5DD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Pr="00B01903" w:rsidRDefault="00553E29" w:rsidP="00B01903">
    <w:pPr>
      <w:pStyle w:val="Footer"/>
      <w:rPr>
        <w:rStyle w:val="PageNumber"/>
        <w:rFonts w:cs="Arial"/>
        <w:sz w:val="20"/>
        <w:lang w:val="nl-NL"/>
      </w:rPr>
    </w:pPr>
    <w:r w:rsidRPr="00B01903">
      <w:rPr>
        <w:rFonts w:cs="Arial"/>
        <w:sz w:val="20"/>
      </w:rPr>
      <w:t>Status: [</w:t>
    </w:r>
    <w:r>
      <w:rPr>
        <w:rFonts w:cs="Arial"/>
        <w:iCs/>
        <w:sz w:val="20"/>
      </w:rPr>
      <w:t>Proposed</w:t>
    </w:r>
    <w:r w:rsidRPr="00B01903">
      <w:rPr>
        <w:rFonts w:cs="Arial"/>
        <w:sz w:val="20"/>
      </w:rPr>
      <w:t xml:space="preserve">]                                                                               </w:t>
    </w:r>
    <w:r>
      <w:rPr>
        <w:rFonts w:cs="Arial"/>
        <w:sz w:val="20"/>
      </w:rPr>
      <w:tab/>
    </w:r>
    <w:r w:rsidRPr="00B01903">
      <w:rPr>
        <w:rFonts w:cs="Arial"/>
        <w:i/>
        <w:sz w:val="20"/>
      </w:rPr>
      <w:t xml:space="preserve">Page </w:t>
    </w:r>
    <w:r w:rsidRPr="00B01903">
      <w:rPr>
        <w:rFonts w:cs="Arial"/>
        <w:i/>
        <w:sz w:val="20"/>
      </w:rPr>
      <w:fldChar w:fldCharType="begin"/>
    </w:r>
    <w:r w:rsidRPr="00B01903">
      <w:rPr>
        <w:rFonts w:cs="Arial"/>
        <w:i/>
        <w:sz w:val="20"/>
      </w:rPr>
      <w:instrText xml:space="preserve"> PAGE  \* Arabic  \* MERGEFORMAT </w:instrText>
    </w:r>
    <w:r w:rsidRPr="00B01903">
      <w:rPr>
        <w:rFonts w:cs="Arial"/>
        <w:i/>
        <w:sz w:val="20"/>
      </w:rPr>
      <w:fldChar w:fldCharType="separate"/>
    </w:r>
    <w:r w:rsidR="00AC1829">
      <w:rPr>
        <w:rFonts w:cs="Arial"/>
        <w:i/>
        <w:noProof/>
        <w:sz w:val="20"/>
      </w:rPr>
      <w:t>3</w:t>
    </w:r>
    <w:r w:rsidRPr="00B01903">
      <w:rPr>
        <w:rFonts w:cs="Arial"/>
        <w:i/>
        <w:sz w:val="20"/>
      </w:rPr>
      <w:fldChar w:fldCharType="end"/>
    </w:r>
    <w:r w:rsidRPr="00B01903">
      <w:rPr>
        <w:rFonts w:cs="Arial"/>
        <w:i/>
        <w:sz w:val="20"/>
      </w:rPr>
      <w:t xml:space="preserve"> of </w:t>
    </w:r>
    <w:r w:rsidRPr="00B01903">
      <w:rPr>
        <w:rFonts w:cs="Arial"/>
        <w:i/>
        <w:sz w:val="20"/>
      </w:rPr>
      <w:fldChar w:fldCharType="begin"/>
    </w:r>
    <w:r w:rsidRPr="00B01903">
      <w:rPr>
        <w:rFonts w:cs="Arial"/>
        <w:i/>
        <w:sz w:val="20"/>
      </w:rPr>
      <w:instrText xml:space="preserve"> NUMPAGES  \* Arabic  \* MERGEFORMAT </w:instrText>
    </w:r>
    <w:r w:rsidRPr="00B01903">
      <w:rPr>
        <w:rFonts w:cs="Arial"/>
        <w:i/>
        <w:sz w:val="20"/>
      </w:rPr>
      <w:fldChar w:fldCharType="separate"/>
    </w:r>
    <w:r w:rsidR="00AC1829">
      <w:rPr>
        <w:rFonts w:cs="Arial"/>
        <w:i/>
        <w:noProof/>
        <w:sz w:val="20"/>
      </w:rPr>
      <w:t>12</w:t>
    </w:r>
    <w:r w:rsidRPr="00B01903">
      <w:rPr>
        <w:rFonts w:cs="Arial"/>
        <w:i/>
        <w:sz w:val="20"/>
      </w:rPr>
      <w:fldChar w:fldCharType="end"/>
    </w:r>
  </w:p>
  <w:p w:rsidR="00C212CD" w:rsidRPr="00B01903" w:rsidRDefault="00553E29" w:rsidP="00B01903">
    <w:pPr>
      <w:pStyle w:val="Footer"/>
      <w:tabs>
        <w:tab w:val="right" w:pos="9029"/>
      </w:tabs>
      <w:rPr>
        <w:rFonts w:cs="Arial"/>
        <w:sz w:val="20"/>
      </w:rPr>
    </w:pPr>
    <w:r w:rsidRPr="00B01903">
      <w:rPr>
        <w:rFonts w:cs="Arial"/>
        <w:sz w:val="20"/>
      </w:rPr>
      <w:t>Philips Innovation Campus, Bengaluru</w:t>
    </w:r>
    <w:r w:rsidRPr="00B01903">
      <w:rPr>
        <w:rFonts w:cs="Arial"/>
        <w:sz w:val="20"/>
      </w:rPr>
      <w:tab/>
    </w:r>
    <w:r w:rsidRPr="00B01903">
      <w:rPr>
        <w:rFonts w:cs="Arial"/>
        <w:sz w:val="20"/>
      </w:rPr>
      <w:tab/>
      <w:t xml:space="preserve">         Company Restricted</w:t>
    </w:r>
    <w:r w:rsidRPr="00B01903">
      <w:rPr>
        <w:rFonts w:cs="Arial"/>
        <w:sz w:val="20"/>
      </w:rPr>
      <w:tab/>
    </w:r>
  </w:p>
  <w:p w:rsidR="00C212CD" w:rsidRDefault="00553E29" w:rsidP="00B01903">
    <w:pPr>
      <w:pStyle w:val="Footer"/>
      <w:tabs>
        <w:tab w:val="right" w:pos="8820"/>
      </w:tabs>
    </w:pPr>
    <w:r>
      <w:rPr>
        <w:noProof/>
        <w:lang w:val="en-US"/>
      </w:rPr>
      <mc:AlternateContent>
        <mc:Choice Requires="wps">
          <w:drawing>
            <wp:anchor distT="0" distB="0" distL="114300" distR="114300" simplePos="0" relativeHeight="251659264" behindDoc="0" locked="0" layoutInCell="1" allowOverlap="1" wp14:anchorId="1F28E6C2" wp14:editId="7F295346">
              <wp:simplePos x="0" y="0"/>
              <wp:positionH relativeFrom="column">
                <wp:posOffset>7620</wp:posOffset>
              </wp:positionH>
              <wp:positionV relativeFrom="paragraph">
                <wp:posOffset>33655</wp:posOffset>
              </wp:positionV>
              <wp:extent cx="5654040" cy="258445"/>
              <wp:effectExtent l="0" t="0" r="22860" b="273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258445"/>
                      </a:xfrm>
                      <a:prstGeom prst="rect">
                        <a:avLst/>
                      </a:prstGeom>
                      <a:solidFill>
                        <a:srgbClr val="FFFFFF"/>
                      </a:solidFill>
                      <a:ln w="9525">
                        <a:solidFill>
                          <a:srgbClr val="000000"/>
                        </a:solidFill>
                        <a:miter lim="800000"/>
                        <a:headEnd/>
                        <a:tailEnd/>
                      </a:ln>
                    </wps:spPr>
                    <wps:txbx>
                      <w:txbxContent>
                        <w:p w:rsidR="00C212CD" w:rsidRPr="00FD46C5" w:rsidRDefault="00553E29" w:rsidP="00B01903">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sidR="00B97147">
                            <w:rPr>
                              <w:rFonts w:cs="Arial"/>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2.65pt;width:445.2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">
              <v:textbox>
                <w:txbxContent>
                  <w:p w:rsidR="00C212CD" w:rsidRPr="00FD46C5" w:rsidRDefault="00553E29" w:rsidP="00B01903">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sidR="00B97147">
                      <w:rPr>
                        <w:rFonts w:cs="Arial"/>
                        <w:b/>
                        <w:sz w:val="16"/>
                        <w:szCs w:val="16"/>
                      </w:rPr>
                      <w:t xml:space="preserve">                                                                                                             </w:t>
                    </w:r>
                  </w:p>
                </w:txbxContent>
              </v:textbox>
            </v:shape>
          </w:pict>
        </mc:Fallback>
      </mc:AlternateContent>
    </w:r>
  </w:p>
  <w:p w:rsidR="00C212CD" w:rsidRPr="00B01903" w:rsidRDefault="008E5DDC" w:rsidP="00B01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DDC" w:rsidRDefault="008E5DDC" w:rsidP="00B97147">
      <w:r>
        <w:separator/>
      </w:r>
    </w:p>
  </w:footnote>
  <w:footnote w:type="continuationSeparator" w:id="0">
    <w:p w:rsidR="008E5DDC" w:rsidRDefault="008E5DDC" w:rsidP="00B9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Pr="00B01903" w:rsidRDefault="00B97147" w:rsidP="00B01903">
    <w:pPr>
      <w:pStyle w:val="Header"/>
      <w:rPr>
        <w:rFonts w:cs="Arial"/>
        <w:sz w:val="20"/>
      </w:rPr>
    </w:pPr>
    <w:r>
      <w:rPr>
        <w:rFonts w:cs="Arial"/>
        <w:sz w:val="20"/>
      </w:rPr>
      <w:t>Digital Care</w:t>
    </w:r>
    <w:r w:rsidR="00553E29">
      <w:rPr>
        <w:rFonts w:cs="Arial"/>
        <w:sz w:val="20"/>
      </w:rPr>
      <w:t xml:space="preserve"> </w:t>
    </w:r>
    <w:r w:rsidR="00553E29">
      <w:rPr>
        <w:rFonts w:cs="Arial"/>
        <w:sz w:val="20"/>
      </w:rPr>
      <w:tab/>
    </w:r>
    <w:r w:rsidR="00553E29" w:rsidRPr="00B01903">
      <w:rPr>
        <w:rFonts w:cs="Arial"/>
        <w:sz w:val="20"/>
      </w:rPr>
      <w:tab/>
      <w:t>Version [</w:t>
    </w:r>
    <w:r w:rsidR="00553E29">
      <w:rPr>
        <w:rFonts w:cs="Arial"/>
        <w:sz w:val="20"/>
      </w:rPr>
      <w:t>0</w:t>
    </w:r>
    <w:r w:rsidR="00553E29" w:rsidRPr="00B01903">
      <w:rPr>
        <w:rFonts w:cs="Arial"/>
        <w:sz w:val="20"/>
      </w:rPr>
      <w:t>.</w:t>
    </w:r>
    <w:r w:rsidR="0045520A">
      <w:rPr>
        <w:rFonts w:cs="Arial"/>
        <w:sz w:val="20"/>
      </w:rPr>
      <w:t>4</w:t>
    </w:r>
    <w:r w:rsidR="00553E29" w:rsidRPr="00B01903">
      <w:rPr>
        <w:rFonts w:cs="Arial"/>
        <w:sz w:val="20"/>
      </w:rPr>
      <w:t>]</w:t>
    </w:r>
  </w:p>
  <w:p w:rsidR="00C212CD" w:rsidRPr="00B01903" w:rsidRDefault="00553E29" w:rsidP="00B01903">
    <w:pPr>
      <w:pStyle w:val="Header"/>
      <w:rPr>
        <w:rFonts w:cs="Arial"/>
        <w:sz w:val="20"/>
      </w:rPr>
    </w:pPr>
    <w:r w:rsidRPr="00B01903">
      <w:rPr>
        <w:rFonts w:cs="Arial"/>
        <w:sz w:val="20"/>
      </w:rPr>
      <w:tab/>
    </w:r>
  </w:p>
  <w:p w:rsidR="00C212CD" w:rsidRPr="00B734CF" w:rsidRDefault="008E5DDC" w:rsidP="00B734C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AA3425"/>
    <w:multiLevelType w:val="hybridMultilevel"/>
    <w:tmpl w:val="169A8EBE"/>
    <w:lvl w:ilvl="0" w:tplc="85385F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A3FF9"/>
    <w:multiLevelType w:val="singleLevel"/>
    <w:tmpl w:val="01EE71C4"/>
    <w:lvl w:ilvl="0">
      <w:start w:val="1"/>
      <w:numFmt w:val="lowerRoman"/>
      <w:lvlText w:val="(%1)"/>
      <w:lvlJc w:val="left"/>
      <w:pPr>
        <w:tabs>
          <w:tab w:val="num" w:pos="1065"/>
        </w:tabs>
        <w:ind w:left="1065" w:hanging="720"/>
      </w:pPr>
      <w:rPr>
        <w:rFonts w:hint="default"/>
      </w:rPr>
    </w:lvl>
  </w:abstractNum>
  <w:abstractNum w:abstractNumId="3">
    <w:nsid w:val="0B197446"/>
    <w:multiLevelType w:val="hybridMultilevel"/>
    <w:tmpl w:val="F92A7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D46759"/>
    <w:multiLevelType w:val="hybridMultilevel"/>
    <w:tmpl w:val="3618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CF7965"/>
    <w:multiLevelType w:val="hybridMultilevel"/>
    <w:tmpl w:val="1DE09CDA"/>
    <w:lvl w:ilvl="0" w:tplc="F2AC68E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5A45F2"/>
    <w:multiLevelType w:val="hybridMultilevel"/>
    <w:tmpl w:val="2196D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AA3375"/>
    <w:multiLevelType w:val="hybridMultilevel"/>
    <w:tmpl w:val="B308B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3A33D5"/>
    <w:multiLevelType w:val="hybridMultilevel"/>
    <w:tmpl w:val="5294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0761A7"/>
    <w:multiLevelType w:val="hybridMultilevel"/>
    <w:tmpl w:val="1DEC4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AE0637"/>
    <w:multiLevelType w:val="hybridMultilevel"/>
    <w:tmpl w:val="DC84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E0696"/>
    <w:multiLevelType w:val="hybridMultilevel"/>
    <w:tmpl w:val="BB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C3C55"/>
    <w:multiLevelType w:val="hybridMultilevel"/>
    <w:tmpl w:val="90B4B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0A4711"/>
    <w:multiLevelType w:val="hybridMultilevel"/>
    <w:tmpl w:val="1FE86EE4"/>
    <w:lvl w:ilvl="0" w:tplc="BAA28112">
      <w:start w:val="1"/>
      <w:numFmt w:val="bullet"/>
      <w:lvlText w:val="•"/>
      <w:lvlJc w:val="left"/>
      <w:pPr>
        <w:tabs>
          <w:tab w:val="num" w:pos="720"/>
        </w:tabs>
        <w:ind w:left="720" w:hanging="360"/>
      </w:pPr>
      <w:rPr>
        <w:rFonts w:ascii="Arial" w:hAnsi="Arial" w:hint="default"/>
      </w:rPr>
    </w:lvl>
    <w:lvl w:ilvl="1" w:tplc="26F4AC88" w:tentative="1">
      <w:start w:val="1"/>
      <w:numFmt w:val="bullet"/>
      <w:lvlText w:val="•"/>
      <w:lvlJc w:val="left"/>
      <w:pPr>
        <w:tabs>
          <w:tab w:val="num" w:pos="1440"/>
        </w:tabs>
        <w:ind w:left="1440" w:hanging="360"/>
      </w:pPr>
      <w:rPr>
        <w:rFonts w:ascii="Arial" w:hAnsi="Arial" w:hint="default"/>
      </w:rPr>
    </w:lvl>
    <w:lvl w:ilvl="2" w:tplc="6FF22386" w:tentative="1">
      <w:start w:val="1"/>
      <w:numFmt w:val="bullet"/>
      <w:lvlText w:val="•"/>
      <w:lvlJc w:val="left"/>
      <w:pPr>
        <w:tabs>
          <w:tab w:val="num" w:pos="2160"/>
        </w:tabs>
        <w:ind w:left="2160" w:hanging="360"/>
      </w:pPr>
      <w:rPr>
        <w:rFonts w:ascii="Arial" w:hAnsi="Arial" w:hint="default"/>
      </w:rPr>
    </w:lvl>
    <w:lvl w:ilvl="3" w:tplc="2D242936" w:tentative="1">
      <w:start w:val="1"/>
      <w:numFmt w:val="bullet"/>
      <w:lvlText w:val="•"/>
      <w:lvlJc w:val="left"/>
      <w:pPr>
        <w:tabs>
          <w:tab w:val="num" w:pos="2880"/>
        </w:tabs>
        <w:ind w:left="2880" w:hanging="360"/>
      </w:pPr>
      <w:rPr>
        <w:rFonts w:ascii="Arial" w:hAnsi="Arial" w:hint="default"/>
      </w:rPr>
    </w:lvl>
    <w:lvl w:ilvl="4" w:tplc="6DDAC532" w:tentative="1">
      <w:start w:val="1"/>
      <w:numFmt w:val="bullet"/>
      <w:lvlText w:val="•"/>
      <w:lvlJc w:val="left"/>
      <w:pPr>
        <w:tabs>
          <w:tab w:val="num" w:pos="3600"/>
        </w:tabs>
        <w:ind w:left="3600" w:hanging="360"/>
      </w:pPr>
      <w:rPr>
        <w:rFonts w:ascii="Arial" w:hAnsi="Arial" w:hint="default"/>
      </w:rPr>
    </w:lvl>
    <w:lvl w:ilvl="5" w:tplc="A4BAEABE" w:tentative="1">
      <w:start w:val="1"/>
      <w:numFmt w:val="bullet"/>
      <w:lvlText w:val="•"/>
      <w:lvlJc w:val="left"/>
      <w:pPr>
        <w:tabs>
          <w:tab w:val="num" w:pos="4320"/>
        </w:tabs>
        <w:ind w:left="4320" w:hanging="360"/>
      </w:pPr>
      <w:rPr>
        <w:rFonts w:ascii="Arial" w:hAnsi="Arial" w:hint="default"/>
      </w:rPr>
    </w:lvl>
    <w:lvl w:ilvl="6" w:tplc="17B61000" w:tentative="1">
      <w:start w:val="1"/>
      <w:numFmt w:val="bullet"/>
      <w:lvlText w:val="•"/>
      <w:lvlJc w:val="left"/>
      <w:pPr>
        <w:tabs>
          <w:tab w:val="num" w:pos="5040"/>
        </w:tabs>
        <w:ind w:left="5040" w:hanging="360"/>
      </w:pPr>
      <w:rPr>
        <w:rFonts w:ascii="Arial" w:hAnsi="Arial" w:hint="default"/>
      </w:rPr>
    </w:lvl>
    <w:lvl w:ilvl="7" w:tplc="12D60EA2" w:tentative="1">
      <w:start w:val="1"/>
      <w:numFmt w:val="bullet"/>
      <w:lvlText w:val="•"/>
      <w:lvlJc w:val="left"/>
      <w:pPr>
        <w:tabs>
          <w:tab w:val="num" w:pos="5760"/>
        </w:tabs>
        <w:ind w:left="5760" w:hanging="360"/>
      </w:pPr>
      <w:rPr>
        <w:rFonts w:ascii="Arial" w:hAnsi="Arial" w:hint="default"/>
      </w:rPr>
    </w:lvl>
    <w:lvl w:ilvl="8" w:tplc="B9269296" w:tentative="1">
      <w:start w:val="1"/>
      <w:numFmt w:val="bullet"/>
      <w:lvlText w:val="•"/>
      <w:lvlJc w:val="left"/>
      <w:pPr>
        <w:tabs>
          <w:tab w:val="num" w:pos="6480"/>
        </w:tabs>
        <w:ind w:left="6480" w:hanging="360"/>
      </w:pPr>
      <w:rPr>
        <w:rFonts w:ascii="Arial" w:hAnsi="Arial" w:hint="default"/>
      </w:rPr>
    </w:lvl>
  </w:abstractNum>
  <w:abstractNum w:abstractNumId="14">
    <w:nsid w:val="3F0B5435"/>
    <w:multiLevelType w:val="singleLevel"/>
    <w:tmpl w:val="56C05498"/>
    <w:lvl w:ilvl="0">
      <w:start w:val="1"/>
      <w:numFmt w:val="lowerRoman"/>
      <w:lvlText w:val="(%1)"/>
      <w:lvlJc w:val="left"/>
      <w:pPr>
        <w:tabs>
          <w:tab w:val="num" w:pos="900"/>
        </w:tabs>
        <w:ind w:left="900" w:hanging="720"/>
      </w:pPr>
      <w:rPr>
        <w:rFonts w:hint="default"/>
      </w:rPr>
    </w:lvl>
  </w:abstractNum>
  <w:abstractNum w:abstractNumId="15">
    <w:nsid w:val="40AB2FDC"/>
    <w:multiLevelType w:val="hybridMultilevel"/>
    <w:tmpl w:val="9DAAF634"/>
    <w:lvl w:ilvl="0" w:tplc="BACEF61E">
      <w:start w:val="1"/>
      <w:numFmt w:val="bullet"/>
      <w:lvlText w:val="•"/>
      <w:lvlJc w:val="left"/>
      <w:pPr>
        <w:tabs>
          <w:tab w:val="num" w:pos="720"/>
        </w:tabs>
        <w:ind w:left="720" w:hanging="360"/>
      </w:pPr>
      <w:rPr>
        <w:rFonts w:ascii="Arial" w:hAnsi="Arial" w:hint="default"/>
      </w:rPr>
    </w:lvl>
    <w:lvl w:ilvl="1" w:tplc="8AA66EC6" w:tentative="1">
      <w:start w:val="1"/>
      <w:numFmt w:val="bullet"/>
      <w:lvlText w:val="•"/>
      <w:lvlJc w:val="left"/>
      <w:pPr>
        <w:tabs>
          <w:tab w:val="num" w:pos="1440"/>
        </w:tabs>
        <w:ind w:left="1440" w:hanging="360"/>
      </w:pPr>
      <w:rPr>
        <w:rFonts w:ascii="Arial" w:hAnsi="Arial" w:hint="default"/>
      </w:rPr>
    </w:lvl>
    <w:lvl w:ilvl="2" w:tplc="2FFC5436" w:tentative="1">
      <w:start w:val="1"/>
      <w:numFmt w:val="bullet"/>
      <w:lvlText w:val="•"/>
      <w:lvlJc w:val="left"/>
      <w:pPr>
        <w:tabs>
          <w:tab w:val="num" w:pos="2160"/>
        </w:tabs>
        <w:ind w:left="2160" w:hanging="360"/>
      </w:pPr>
      <w:rPr>
        <w:rFonts w:ascii="Arial" w:hAnsi="Arial" w:hint="default"/>
      </w:rPr>
    </w:lvl>
    <w:lvl w:ilvl="3" w:tplc="14AC52F6" w:tentative="1">
      <w:start w:val="1"/>
      <w:numFmt w:val="bullet"/>
      <w:lvlText w:val="•"/>
      <w:lvlJc w:val="left"/>
      <w:pPr>
        <w:tabs>
          <w:tab w:val="num" w:pos="2880"/>
        </w:tabs>
        <w:ind w:left="2880" w:hanging="360"/>
      </w:pPr>
      <w:rPr>
        <w:rFonts w:ascii="Arial" w:hAnsi="Arial" w:hint="default"/>
      </w:rPr>
    </w:lvl>
    <w:lvl w:ilvl="4" w:tplc="40C8AF06" w:tentative="1">
      <w:start w:val="1"/>
      <w:numFmt w:val="bullet"/>
      <w:lvlText w:val="•"/>
      <w:lvlJc w:val="left"/>
      <w:pPr>
        <w:tabs>
          <w:tab w:val="num" w:pos="3600"/>
        </w:tabs>
        <w:ind w:left="3600" w:hanging="360"/>
      </w:pPr>
      <w:rPr>
        <w:rFonts w:ascii="Arial" w:hAnsi="Arial" w:hint="default"/>
      </w:rPr>
    </w:lvl>
    <w:lvl w:ilvl="5" w:tplc="F75C3D3C" w:tentative="1">
      <w:start w:val="1"/>
      <w:numFmt w:val="bullet"/>
      <w:lvlText w:val="•"/>
      <w:lvlJc w:val="left"/>
      <w:pPr>
        <w:tabs>
          <w:tab w:val="num" w:pos="4320"/>
        </w:tabs>
        <w:ind w:left="4320" w:hanging="360"/>
      </w:pPr>
      <w:rPr>
        <w:rFonts w:ascii="Arial" w:hAnsi="Arial" w:hint="default"/>
      </w:rPr>
    </w:lvl>
    <w:lvl w:ilvl="6" w:tplc="AABC5CBE" w:tentative="1">
      <w:start w:val="1"/>
      <w:numFmt w:val="bullet"/>
      <w:lvlText w:val="•"/>
      <w:lvlJc w:val="left"/>
      <w:pPr>
        <w:tabs>
          <w:tab w:val="num" w:pos="5040"/>
        </w:tabs>
        <w:ind w:left="5040" w:hanging="360"/>
      </w:pPr>
      <w:rPr>
        <w:rFonts w:ascii="Arial" w:hAnsi="Arial" w:hint="default"/>
      </w:rPr>
    </w:lvl>
    <w:lvl w:ilvl="7" w:tplc="7B528A9C" w:tentative="1">
      <w:start w:val="1"/>
      <w:numFmt w:val="bullet"/>
      <w:lvlText w:val="•"/>
      <w:lvlJc w:val="left"/>
      <w:pPr>
        <w:tabs>
          <w:tab w:val="num" w:pos="5760"/>
        </w:tabs>
        <w:ind w:left="5760" w:hanging="360"/>
      </w:pPr>
      <w:rPr>
        <w:rFonts w:ascii="Arial" w:hAnsi="Arial" w:hint="default"/>
      </w:rPr>
    </w:lvl>
    <w:lvl w:ilvl="8" w:tplc="0EA2D5CC" w:tentative="1">
      <w:start w:val="1"/>
      <w:numFmt w:val="bullet"/>
      <w:lvlText w:val="•"/>
      <w:lvlJc w:val="left"/>
      <w:pPr>
        <w:tabs>
          <w:tab w:val="num" w:pos="6480"/>
        </w:tabs>
        <w:ind w:left="6480" w:hanging="360"/>
      </w:pPr>
      <w:rPr>
        <w:rFonts w:ascii="Arial" w:hAnsi="Arial" w:hint="default"/>
      </w:rPr>
    </w:lvl>
  </w:abstractNum>
  <w:abstractNum w:abstractNumId="16">
    <w:nsid w:val="440D739E"/>
    <w:multiLevelType w:val="hybridMultilevel"/>
    <w:tmpl w:val="EC368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E36ED7"/>
    <w:multiLevelType w:val="singleLevel"/>
    <w:tmpl w:val="1E9A5F96"/>
    <w:lvl w:ilvl="0">
      <w:start w:val="1"/>
      <w:numFmt w:val="lowerRoman"/>
      <w:lvlText w:val="(%1)"/>
      <w:lvlJc w:val="left"/>
      <w:pPr>
        <w:tabs>
          <w:tab w:val="num" w:pos="840"/>
        </w:tabs>
        <w:ind w:left="840" w:hanging="720"/>
      </w:pPr>
      <w:rPr>
        <w:rFonts w:hint="default"/>
      </w:rPr>
    </w:lvl>
  </w:abstractNum>
  <w:abstractNum w:abstractNumId="18">
    <w:nsid w:val="497E194C"/>
    <w:multiLevelType w:val="hybridMultilevel"/>
    <w:tmpl w:val="740E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D5C11"/>
    <w:multiLevelType w:val="hybridMultilevel"/>
    <w:tmpl w:val="81F2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CB4C65"/>
    <w:multiLevelType w:val="hybridMultilevel"/>
    <w:tmpl w:val="2548A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901DDB"/>
    <w:multiLevelType w:val="hybridMultilevel"/>
    <w:tmpl w:val="197C1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336B05"/>
    <w:multiLevelType w:val="hybridMultilevel"/>
    <w:tmpl w:val="F508E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4250E8"/>
    <w:multiLevelType w:val="singleLevel"/>
    <w:tmpl w:val="228A6B24"/>
    <w:lvl w:ilvl="0">
      <w:start w:val="1"/>
      <w:numFmt w:val="lowerRoman"/>
      <w:lvlText w:val="(%1)"/>
      <w:lvlJc w:val="left"/>
      <w:pPr>
        <w:tabs>
          <w:tab w:val="num" w:pos="1065"/>
        </w:tabs>
        <w:ind w:left="1065" w:hanging="720"/>
      </w:pPr>
      <w:rPr>
        <w:rFonts w:hint="default"/>
      </w:rPr>
    </w:lvl>
  </w:abstractNum>
  <w:abstractNum w:abstractNumId="24">
    <w:nsid w:val="546D32F6"/>
    <w:multiLevelType w:val="hybridMultilevel"/>
    <w:tmpl w:val="84ECB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C27065"/>
    <w:multiLevelType w:val="hybridMultilevel"/>
    <w:tmpl w:val="3648E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FE530C"/>
    <w:multiLevelType w:val="hybridMultilevel"/>
    <w:tmpl w:val="9AC2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2224F5"/>
    <w:multiLevelType w:val="hybridMultilevel"/>
    <w:tmpl w:val="FE90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16A5D43"/>
    <w:multiLevelType w:val="hybridMultilevel"/>
    <w:tmpl w:val="474A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890F43"/>
    <w:multiLevelType w:val="singleLevel"/>
    <w:tmpl w:val="406E41DA"/>
    <w:lvl w:ilvl="0">
      <w:start w:val="1"/>
      <w:numFmt w:val="lowerRoman"/>
      <w:lvlText w:val="(%1)"/>
      <w:lvlJc w:val="left"/>
      <w:pPr>
        <w:tabs>
          <w:tab w:val="num" w:pos="900"/>
        </w:tabs>
        <w:ind w:left="900" w:hanging="720"/>
      </w:pPr>
      <w:rPr>
        <w:rFonts w:hint="default"/>
      </w:rPr>
    </w:lvl>
  </w:abstractNum>
  <w:abstractNum w:abstractNumId="30">
    <w:nsid w:val="678932D8"/>
    <w:multiLevelType w:val="hybridMultilevel"/>
    <w:tmpl w:val="A14C7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ED7125"/>
    <w:multiLevelType w:val="hybridMultilevel"/>
    <w:tmpl w:val="C6E0F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DE3309"/>
    <w:multiLevelType w:val="hybridMultilevel"/>
    <w:tmpl w:val="2F6E0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F4F6E67"/>
    <w:multiLevelType w:val="hybridMultilevel"/>
    <w:tmpl w:val="56EC1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4373CC"/>
    <w:multiLevelType w:val="hybridMultilevel"/>
    <w:tmpl w:val="4B124A44"/>
    <w:lvl w:ilvl="0" w:tplc="F2AC68E8">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106084"/>
    <w:multiLevelType w:val="hybridMultilevel"/>
    <w:tmpl w:val="C3A4D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1A476D"/>
    <w:multiLevelType w:val="hybridMultilevel"/>
    <w:tmpl w:val="E9BC7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4E54F45"/>
    <w:multiLevelType w:val="hybridMultilevel"/>
    <w:tmpl w:val="800859AA"/>
    <w:lvl w:ilvl="0" w:tplc="DC70778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0327D6"/>
    <w:multiLevelType w:val="hybridMultilevel"/>
    <w:tmpl w:val="E2E4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7EBF27EB"/>
    <w:multiLevelType w:val="hybridMultilevel"/>
    <w:tmpl w:val="3288E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F30780"/>
    <w:multiLevelType w:val="hybridMultilevel"/>
    <w:tmpl w:val="33F2368E"/>
    <w:lvl w:ilvl="0" w:tplc="159A270A">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7"/>
  </w:num>
  <w:num w:numId="4">
    <w:abstractNumId w:val="14"/>
  </w:num>
  <w:num w:numId="5">
    <w:abstractNumId w:val="5"/>
  </w:num>
  <w:num w:numId="6">
    <w:abstractNumId w:val="29"/>
  </w:num>
  <w:num w:numId="7">
    <w:abstractNumId w:val="23"/>
  </w:num>
  <w:num w:numId="8">
    <w:abstractNumId w:val="34"/>
  </w:num>
  <w:num w:numId="9">
    <w:abstractNumId w:val="2"/>
  </w:num>
  <w:num w:numId="10">
    <w:abstractNumId w:val="38"/>
  </w:num>
  <w:num w:numId="11">
    <w:abstractNumId w:val="8"/>
  </w:num>
  <w:num w:numId="12">
    <w:abstractNumId w:val="26"/>
  </w:num>
  <w:num w:numId="13">
    <w:abstractNumId w:val="9"/>
  </w:num>
  <w:num w:numId="14">
    <w:abstractNumId w:val="25"/>
  </w:num>
  <w:num w:numId="15">
    <w:abstractNumId w:val="3"/>
  </w:num>
  <w:num w:numId="16">
    <w:abstractNumId w:val="27"/>
  </w:num>
  <w:num w:numId="17">
    <w:abstractNumId w:val="7"/>
  </w:num>
  <w:num w:numId="18">
    <w:abstractNumId w:val="1"/>
  </w:num>
  <w:num w:numId="19">
    <w:abstractNumId w:val="16"/>
  </w:num>
  <w:num w:numId="20">
    <w:abstractNumId w:val="10"/>
  </w:num>
  <w:num w:numId="21">
    <w:abstractNumId w:val="18"/>
  </w:num>
  <w:num w:numId="22">
    <w:abstractNumId w:val="15"/>
  </w:num>
  <w:num w:numId="23">
    <w:abstractNumId w:val="11"/>
  </w:num>
  <w:num w:numId="24">
    <w:abstractNumId w:val="13"/>
  </w:num>
  <w:num w:numId="25">
    <w:abstractNumId w:val="36"/>
  </w:num>
  <w:num w:numId="26">
    <w:abstractNumId w:val="4"/>
  </w:num>
  <w:num w:numId="27">
    <w:abstractNumId w:val="22"/>
  </w:num>
  <w:num w:numId="28">
    <w:abstractNumId w:val="12"/>
  </w:num>
  <w:num w:numId="29">
    <w:abstractNumId w:val="20"/>
  </w:num>
  <w:num w:numId="30">
    <w:abstractNumId w:val="19"/>
  </w:num>
  <w:num w:numId="31">
    <w:abstractNumId w:val="32"/>
  </w:num>
  <w:num w:numId="32">
    <w:abstractNumId w:val="30"/>
  </w:num>
  <w:num w:numId="33">
    <w:abstractNumId w:val="33"/>
  </w:num>
  <w:num w:numId="34">
    <w:abstractNumId w:val="35"/>
  </w:num>
  <w:num w:numId="35">
    <w:abstractNumId w:val="21"/>
  </w:num>
  <w:num w:numId="36">
    <w:abstractNumId w:val="39"/>
  </w:num>
  <w:num w:numId="37">
    <w:abstractNumId w:val="6"/>
  </w:num>
  <w:num w:numId="38">
    <w:abstractNumId w:val="24"/>
  </w:num>
  <w:num w:numId="39">
    <w:abstractNumId w:val="28"/>
  </w:num>
  <w:num w:numId="40">
    <w:abstractNumId w:val="3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47"/>
    <w:rsid w:val="0000586C"/>
    <w:rsid w:val="0002334D"/>
    <w:rsid w:val="00026911"/>
    <w:rsid w:val="0003040B"/>
    <w:rsid w:val="000313D2"/>
    <w:rsid w:val="000448FC"/>
    <w:rsid w:val="0005124B"/>
    <w:rsid w:val="000576BE"/>
    <w:rsid w:val="00060B0A"/>
    <w:rsid w:val="00061871"/>
    <w:rsid w:val="00062BD3"/>
    <w:rsid w:val="000661AE"/>
    <w:rsid w:val="000664E0"/>
    <w:rsid w:val="00083123"/>
    <w:rsid w:val="00086081"/>
    <w:rsid w:val="00086C9D"/>
    <w:rsid w:val="00092945"/>
    <w:rsid w:val="00093CB3"/>
    <w:rsid w:val="000A315B"/>
    <w:rsid w:val="000B6FD1"/>
    <w:rsid w:val="000B7D89"/>
    <w:rsid w:val="000C58E4"/>
    <w:rsid w:val="000C7680"/>
    <w:rsid w:val="000E27F6"/>
    <w:rsid w:val="00114326"/>
    <w:rsid w:val="00124ABB"/>
    <w:rsid w:val="0014209C"/>
    <w:rsid w:val="001534B1"/>
    <w:rsid w:val="0015681D"/>
    <w:rsid w:val="0017085C"/>
    <w:rsid w:val="001829C7"/>
    <w:rsid w:val="00196620"/>
    <w:rsid w:val="001A40AA"/>
    <w:rsid w:val="001B23E5"/>
    <w:rsid w:val="001B4D4E"/>
    <w:rsid w:val="001D4FF2"/>
    <w:rsid w:val="001F1AC2"/>
    <w:rsid w:val="001F1D81"/>
    <w:rsid w:val="001F247E"/>
    <w:rsid w:val="0021037A"/>
    <w:rsid w:val="00225D78"/>
    <w:rsid w:val="00232FDE"/>
    <w:rsid w:val="00241F89"/>
    <w:rsid w:val="002420C5"/>
    <w:rsid w:val="00252D82"/>
    <w:rsid w:val="00254680"/>
    <w:rsid w:val="00263C40"/>
    <w:rsid w:val="00267940"/>
    <w:rsid w:val="0027179F"/>
    <w:rsid w:val="00286F09"/>
    <w:rsid w:val="0029681C"/>
    <w:rsid w:val="002A1296"/>
    <w:rsid w:val="002B49E3"/>
    <w:rsid w:val="002C45DB"/>
    <w:rsid w:val="002C78C8"/>
    <w:rsid w:val="002C7DE5"/>
    <w:rsid w:val="002D2074"/>
    <w:rsid w:val="002E202C"/>
    <w:rsid w:val="002F03BA"/>
    <w:rsid w:val="003037F3"/>
    <w:rsid w:val="003118FC"/>
    <w:rsid w:val="00312453"/>
    <w:rsid w:val="003323B7"/>
    <w:rsid w:val="00356B17"/>
    <w:rsid w:val="00363459"/>
    <w:rsid w:val="00370B64"/>
    <w:rsid w:val="003820B4"/>
    <w:rsid w:val="00393F48"/>
    <w:rsid w:val="0039603B"/>
    <w:rsid w:val="003C3FE3"/>
    <w:rsid w:val="003C7698"/>
    <w:rsid w:val="003C7843"/>
    <w:rsid w:val="003E263E"/>
    <w:rsid w:val="003E5CE1"/>
    <w:rsid w:val="003E5D8C"/>
    <w:rsid w:val="003E76C9"/>
    <w:rsid w:val="003F1C52"/>
    <w:rsid w:val="003F3A97"/>
    <w:rsid w:val="00421362"/>
    <w:rsid w:val="00450F23"/>
    <w:rsid w:val="00451F3E"/>
    <w:rsid w:val="0045520A"/>
    <w:rsid w:val="00465082"/>
    <w:rsid w:val="00474AEB"/>
    <w:rsid w:val="004A296A"/>
    <w:rsid w:val="004B49AC"/>
    <w:rsid w:val="004C4C01"/>
    <w:rsid w:val="004C7AF6"/>
    <w:rsid w:val="004D0E62"/>
    <w:rsid w:val="004F4ECA"/>
    <w:rsid w:val="004F5092"/>
    <w:rsid w:val="00504318"/>
    <w:rsid w:val="005061D7"/>
    <w:rsid w:val="0052743A"/>
    <w:rsid w:val="005318C0"/>
    <w:rsid w:val="00532F41"/>
    <w:rsid w:val="005339AF"/>
    <w:rsid w:val="0053743C"/>
    <w:rsid w:val="00542782"/>
    <w:rsid w:val="00543C7F"/>
    <w:rsid w:val="00553E29"/>
    <w:rsid w:val="00573656"/>
    <w:rsid w:val="0059051B"/>
    <w:rsid w:val="00596C5E"/>
    <w:rsid w:val="005A4AB7"/>
    <w:rsid w:val="005E791F"/>
    <w:rsid w:val="005F66B0"/>
    <w:rsid w:val="00603BEE"/>
    <w:rsid w:val="00604995"/>
    <w:rsid w:val="00627EDC"/>
    <w:rsid w:val="0063150B"/>
    <w:rsid w:val="00635345"/>
    <w:rsid w:val="006512EF"/>
    <w:rsid w:val="006527B5"/>
    <w:rsid w:val="0066710A"/>
    <w:rsid w:val="006679C3"/>
    <w:rsid w:val="006814AD"/>
    <w:rsid w:val="00683B1B"/>
    <w:rsid w:val="0069042F"/>
    <w:rsid w:val="006A7F8F"/>
    <w:rsid w:val="006B2EF7"/>
    <w:rsid w:val="006B5F40"/>
    <w:rsid w:val="006E6ED1"/>
    <w:rsid w:val="006F357E"/>
    <w:rsid w:val="00704CEE"/>
    <w:rsid w:val="00713AC1"/>
    <w:rsid w:val="00721111"/>
    <w:rsid w:val="007339AE"/>
    <w:rsid w:val="007404B3"/>
    <w:rsid w:val="007521BE"/>
    <w:rsid w:val="00755737"/>
    <w:rsid w:val="00772681"/>
    <w:rsid w:val="00773648"/>
    <w:rsid w:val="0078546A"/>
    <w:rsid w:val="00786049"/>
    <w:rsid w:val="007D4FE9"/>
    <w:rsid w:val="007D6AD9"/>
    <w:rsid w:val="007E2B47"/>
    <w:rsid w:val="007E776F"/>
    <w:rsid w:val="007F039E"/>
    <w:rsid w:val="008024C6"/>
    <w:rsid w:val="0080515B"/>
    <w:rsid w:val="00817CA6"/>
    <w:rsid w:val="00833CFF"/>
    <w:rsid w:val="008435AE"/>
    <w:rsid w:val="00852561"/>
    <w:rsid w:val="00856A32"/>
    <w:rsid w:val="008571A6"/>
    <w:rsid w:val="00857FA7"/>
    <w:rsid w:val="0086435E"/>
    <w:rsid w:val="00866158"/>
    <w:rsid w:val="008717AC"/>
    <w:rsid w:val="0089249B"/>
    <w:rsid w:val="008959DC"/>
    <w:rsid w:val="00896764"/>
    <w:rsid w:val="008970FD"/>
    <w:rsid w:val="008B6E93"/>
    <w:rsid w:val="008C6D7E"/>
    <w:rsid w:val="008D0700"/>
    <w:rsid w:val="008E422E"/>
    <w:rsid w:val="008E5DDC"/>
    <w:rsid w:val="008F1C29"/>
    <w:rsid w:val="00901877"/>
    <w:rsid w:val="00910EBA"/>
    <w:rsid w:val="0092345B"/>
    <w:rsid w:val="00930FB7"/>
    <w:rsid w:val="00937BC1"/>
    <w:rsid w:val="0094592B"/>
    <w:rsid w:val="0094769A"/>
    <w:rsid w:val="0097103E"/>
    <w:rsid w:val="00971ADC"/>
    <w:rsid w:val="009745CA"/>
    <w:rsid w:val="009820F9"/>
    <w:rsid w:val="00983855"/>
    <w:rsid w:val="00986C67"/>
    <w:rsid w:val="00987C06"/>
    <w:rsid w:val="009908B0"/>
    <w:rsid w:val="009936A5"/>
    <w:rsid w:val="009A18BE"/>
    <w:rsid w:val="009A73FE"/>
    <w:rsid w:val="009B4756"/>
    <w:rsid w:val="009B4FEA"/>
    <w:rsid w:val="009C2531"/>
    <w:rsid w:val="009D6887"/>
    <w:rsid w:val="00A01155"/>
    <w:rsid w:val="00A04126"/>
    <w:rsid w:val="00A103E4"/>
    <w:rsid w:val="00A322EB"/>
    <w:rsid w:val="00A54698"/>
    <w:rsid w:val="00A572F5"/>
    <w:rsid w:val="00A6632A"/>
    <w:rsid w:val="00A7541D"/>
    <w:rsid w:val="00A91FBC"/>
    <w:rsid w:val="00AA68B2"/>
    <w:rsid w:val="00AA6D74"/>
    <w:rsid w:val="00AB265B"/>
    <w:rsid w:val="00AC1829"/>
    <w:rsid w:val="00AC79C9"/>
    <w:rsid w:val="00AC7F73"/>
    <w:rsid w:val="00AD04DA"/>
    <w:rsid w:val="00AE11C5"/>
    <w:rsid w:val="00AE624F"/>
    <w:rsid w:val="00B16A50"/>
    <w:rsid w:val="00B20C5D"/>
    <w:rsid w:val="00B2234C"/>
    <w:rsid w:val="00B536D0"/>
    <w:rsid w:val="00B54FBC"/>
    <w:rsid w:val="00B57C18"/>
    <w:rsid w:val="00B75235"/>
    <w:rsid w:val="00B80161"/>
    <w:rsid w:val="00B824E5"/>
    <w:rsid w:val="00B942FF"/>
    <w:rsid w:val="00B97147"/>
    <w:rsid w:val="00B97532"/>
    <w:rsid w:val="00BA6639"/>
    <w:rsid w:val="00BB3C69"/>
    <w:rsid w:val="00BB72EC"/>
    <w:rsid w:val="00BC25C2"/>
    <w:rsid w:val="00BD05AE"/>
    <w:rsid w:val="00BE43C5"/>
    <w:rsid w:val="00C169CF"/>
    <w:rsid w:val="00C17E77"/>
    <w:rsid w:val="00C22686"/>
    <w:rsid w:val="00C30434"/>
    <w:rsid w:val="00C30A36"/>
    <w:rsid w:val="00C80F6E"/>
    <w:rsid w:val="00C85347"/>
    <w:rsid w:val="00C859B2"/>
    <w:rsid w:val="00C86EE2"/>
    <w:rsid w:val="00C93DC7"/>
    <w:rsid w:val="00CA1F7B"/>
    <w:rsid w:val="00CB5BB4"/>
    <w:rsid w:val="00CC0C80"/>
    <w:rsid w:val="00CC7CDA"/>
    <w:rsid w:val="00CE590A"/>
    <w:rsid w:val="00D03E07"/>
    <w:rsid w:val="00D04AE3"/>
    <w:rsid w:val="00D06CF1"/>
    <w:rsid w:val="00D12246"/>
    <w:rsid w:val="00D33065"/>
    <w:rsid w:val="00D36199"/>
    <w:rsid w:val="00D3697B"/>
    <w:rsid w:val="00D51718"/>
    <w:rsid w:val="00D72366"/>
    <w:rsid w:val="00D748D5"/>
    <w:rsid w:val="00D902FB"/>
    <w:rsid w:val="00D904F3"/>
    <w:rsid w:val="00D906E0"/>
    <w:rsid w:val="00D973BF"/>
    <w:rsid w:val="00DA21D9"/>
    <w:rsid w:val="00DA79FF"/>
    <w:rsid w:val="00DE3D64"/>
    <w:rsid w:val="00DE60F5"/>
    <w:rsid w:val="00DF4E55"/>
    <w:rsid w:val="00E126FD"/>
    <w:rsid w:val="00E15165"/>
    <w:rsid w:val="00E1613A"/>
    <w:rsid w:val="00E33AE7"/>
    <w:rsid w:val="00E40576"/>
    <w:rsid w:val="00E64875"/>
    <w:rsid w:val="00E67917"/>
    <w:rsid w:val="00E815FD"/>
    <w:rsid w:val="00E94254"/>
    <w:rsid w:val="00EA1CC9"/>
    <w:rsid w:val="00EB662C"/>
    <w:rsid w:val="00EC5CCE"/>
    <w:rsid w:val="00EE409A"/>
    <w:rsid w:val="00EE4299"/>
    <w:rsid w:val="00EF0DA7"/>
    <w:rsid w:val="00EF122D"/>
    <w:rsid w:val="00EF282A"/>
    <w:rsid w:val="00EF29BA"/>
    <w:rsid w:val="00EF4FC4"/>
    <w:rsid w:val="00F006BC"/>
    <w:rsid w:val="00F16969"/>
    <w:rsid w:val="00F3048D"/>
    <w:rsid w:val="00F33AC8"/>
    <w:rsid w:val="00F3704E"/>
    <w:rsid w:val="00F86C11"/>
    <w:rsid w:val="00F955F9"/>
    <w:rsid w:val="00FA1AFC"/>
    <w:rsid w:val="00FA419D"/>
    <w:rsid w:val="00FC6D9F"/>
    <w:rsid w:val="00FD5126"/>
    <w:rsid w:val="00FE18AD"/>
    <w:rsid w:val="00FF37E9"/>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59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Microsoft_Visio_2003-2010_Drawing3.vsd"/><Relationship Id="rId25" Type="http://schemas.openxmlformats.org/officeDocument/2006/relationships/hyperlink" Target="http://www.informationweek.com/cloud/platform-as-a-service/salesforcecom-philips-launch-digital-healthcare-platform/d/d-id/1278878"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1.vsd"/><Relationship Id="rId24" Type="http://schemas.openxmlformats.org/officeDocument/2006/relationships/hyperlink" Target="https://developer.bazaarvoice.com/apis/conversations/mobile_sdks" TargetMode="External"/><Relationship Id="rId5" Type="http://schemas.openxmlformats.org/officeDocument/2006/relationships/settings" Target="settings.xml"/><Relationship Id="rId15" Type="http://schemas.openxmlformats.org/officeDocument/2006/relationships/hyperlink" Target="https://play.google.com/store/apps/details?id=com.philips.cl.di.dev.pa" TargetMode="External"/><Relationship Id="rId23" Type="http://schemas.openxmlformats.org/officeDocument/2006/relationships/hyperlink" Target="http://www.inin.com/resources/CaseStudies/Philips-Healthcare.pdf" TargetMode="External"/><Relationship Id="rId28"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oleObject" Target="embeddings/Microsoft_Visio_2003-2010_Drawing4.vsd"/><Relationship Id="rId4" Type="http://schemas.microsoft.com/office/2007/relationships/stylesWithEffects" Target="stylesWithEffects.xml"/><Relationship Id="rId9" Type="http://schemas.openxmlformats.org/officeDocument/2006/relationships/hyperlink" Target="mailto:Kaushik.murthy@philips.com" TargetMode="External"/><Relationship Id="rId14" Type="http://schemas.openxmlformats.org/officeDocument/2006/relationships/oleObject" Target="embeddings/Microsoft_Visio_2003-2010_Drawing2.vsd"/><Relationship Id="rId22" Type="http://schemas.openxmlformats.org/officeDocument/2006/relationships/oleObject" Target="embeddings/Microsoft_Visio_2003-2010_Drawing5.vsd"/><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81E81-DD8F-492A-91FB-DCE1B795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5797</TotalTime>
  <Pages>1</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Murthy, Kaushik Chitradurga</dc:creator>
  <cp:lastModifiedBy>Philips</cp:lastModifiedBy>
  <cp:revision>113</cp:revision>
  <dcterms:created xsi:type="dcterms:W3CDTF">2014-12-05T12:01:00Z</dcterms:created>
  <dcterms:modified xsi:type="dcterms:W3CDTF">2014-12-11T12:11:00Z</dcterms:modified>
</cp:coreProperties>
</file>